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EA9" w:rsidRPr="004C5658" w:rsidRDefault="001C1EA9" w:rsidP="0045699A">
      <w:pPr>
        <w:pStyle w:val="Heading1"/>
        <w:rPr>
          <w:lang w:eastAsia="ar-SA"/>
        </w:rPr>
        <w:pPrChange w:id="0" w:author="Simon Bennett" w:date="2010-01-15T17:09:00Z">
          <w:pPr>
            <w:pStyle w:val="FirstTitle"/>
            <w:widowControl/>
            <w:suppressAutoHyphens w:val="0"/>
          </w:pPr>
        </w:pPrChange>
      </w:pPr>
      <w:proofErr w:type="spellStart"/>
      <w:r w:rsidRPr="004C5658">
        <w:rPr>
          <w:lang w:eastAsia="ar-SA"/>
        </w:rPr>
        <w:t>GroundWo</w:t>
      </w:r>
      <w:r>
        <w:rPr>
          <w:lang w:eastAsia="ar-SA"/>
        </w:rPr>
        <w:t>rk</w:t>
      </w:r>
      <w:proofErr w:type="spellEnd"/>
      <w:r>
        <w:rPr>
          <w:lang w:eastAsia="ar-SA"/>
        </w:rPr>
        <w:t xml:space="preserve"> Monitor 6.1 Enterprise </w:t>
      </w:r>
      <w:r w:rsidRPr="004C5658">
        <w:rPr>
          <w:lang w:eastAsia="ar-SA"/>
        </w:rPr>
        <w:t>Release Notes</w:t>
      </w:r>
    </w:p>
    <w:p w:rsidR="001C1EA9" w:rsidRDefault="001C1EA9" w:rsidP="0045699A">
      <w:r>
        <w:t>This</w:t>
      </w:r>
      <w:r w:rsidRPr="00426685">
        <w:t xml:space="preserve"> document describe</w:t>
      </w:r>
      <w:r>
        <w:t>s</w:t>
      </w:r>
      <w:r w:rsidRPr="00426685">
        <w:t xml:space="preserve"> the contents</w:t>
      </w:r>
      <w:r>
        <w:t xml:space="preserve"> of </w:t>
      </w:r>
      <w:proofErr w:type="spellStart"/>
      <w:r>
        <w:t>GroundWork</w:t>
      </w:r>
      <w:proofErr w:type="spellEnd"/>
      <w:r>
        <w:t xml:space="preserve"> Monitor Enterprise 6.1 </w:t>
      </w:r>
      <w:r w:rsidRPr="00426685">
        <w:t>Release. Please read this document completely before proceeding with installation</w:t>
      </w:r>
      <w:r>
        <w:t xml:space="preserve"> or upgrade.</w:t>
      </w:r>
    </w:p>
    <w:p w:rsidR="001C1EA9" w:rsidRDefault="001C1EA9" w:rsidP="0045699A">
      <w:pPr>
        <w:pStyle w:val="Heading2"/>
      </w:pPr>
      <w:r>
        <w:t>Contents</w:t>
      </w:r>
    </w:p>
    <w:p w:rsidR="001C1EA9" w:rsidRPr="00033A4E" w:rsidRDefault="001C1EA9" w:rsidP="0045699A">
      <w:pPr>
        <w:rPr>
          <w:rStyle w:val="Hyperlink"/>
          <w:sz w:val="20"/>
          <w:szCs w:val="20"/>
        </w:rPr>
      </w:pPr>
      <w:r w:rsidRPr="00033A4E">
        <w:rPr>
          <w:rStyle w:val="Hyperlink"/>
          <w:rFonts w:cs="Arial"/>
          <w:color w:val="auto"/>
          <w:sz w:val="20"/>
          <w:szCs w:val="20"/>
          <w:u w:val="none"/>
        </w:rPr>
        <w:t>SECTION 1 – CHANGES FROM THE PREVIOUS RELEASE</w:t>
      </w:r>
    </w:p>
    <w:p w:rsidR="001C1EA9" w:rsidRPr="00033A4E" w:rsidRDefault="001C1EA9" w:rsidP="0045699A">
      <w:pPr>
        <w:rPr>
          <w:rStyle w:val="Hyperlink"/>
        </w:rPr>
      </w:pPr>
      <w:r w:rsidRPr="00033A4E">
        <w:rPr>
          <w:rStyle w:val="Hyperlink"/>
          <w:rFonts w:cs="Arial"/>
          <w:color w:val="auto"/>
          <w:sz w:val="20"/>
          <w:szCs w:val="20"/>
          <w:u w:val="none"/>
        </w:rPr>
        <w:t>SECTION 2 – INSTALLATION</w:t>
      </w:r>
    </w:p>
    <w:p w:rsidR="001C1EA9" w:rsidRPr="00033A4E" w:rsidRDefault="001C1EA9" w:rsidP="005F1340">
      <w:pPr>
        <w:tabs>
          <w:tab w:val="left" w:pos="6500"/>
        </w:tabs>
        <w:rPr>
          <w:rStyle w:val="Hyperlink"/>
        </w:rPr>
      </w:pPr>
      <w:r w:rsidRPr="00033A4E">
        <w:rPr>
          <w:rStyle w:val="Hyperlink"/>
          <w:rFonts w:cs="Arial"/>
          <w:color w:val="auto"/>
          <w:sz w:val="20"/>
          <w:szCs w:val="20"/>
          <w:u w:val="none"/>
        </w:rPr>
        <w:t>SECTION 3 – UPGRADING</w:t>
      </w:r>
      <w:r w:rsidR="005F1340">
        <w:rPr>
          <w:rStyle w:val="Hyperlink"/>
          <w:rFonts w:cs="Arial"/>
          <w:color w:val="auto"/>
          <w:sz w:val="20"/>
          <w:szCs w:val="20"/>
          <w:u w:val="none"/>
        </w:rPr>
        <w:tab/>
      </w:r>
    </w:p>
    <w:p w:rsidR="001C1EA9" w:rsidRPr="00033A4E" w:rsidRDefault="001C1EA9" w:rsidP="0045699A">
      <w:pPr>
        <w:rPr>
          <w:rStyle w:val="Hyperlink"/>
        </w:rPr>
      </w:pPr>
      <w:r w:rsidRPr="00033A4E">
        <w:rPr>
          <w:rStyle w:val="Hyperlink"/>
          <w:rFonts w:cs="Arial"/>
          <w:color w:val="auto"/>
          <w:sz w:val="20"/>
          <w:szCs w:val="20"/>
          <w:u w:val="none"/>
        </w:rPr>
        <w:t>SECTION 4 – FIXED ISSUES SINCE RELEASE</w:t>
      </w:r>
      <w:r>
        <w:rPr>
          <w:rStyle w:val="Hyperlink"/>
          <w:rFonts w:cs="Arial"/>
          <w:color w:val="auto"/>
          <w:sz w:val="20"/>
          <w:szCs w:val="20"/>
          <w:u w:val="none"/>
        </w:rPr>
        <w:t xml:space="preserve"> 6.0.1</w:t>
      </w:r>
    </w:p>
    <w:p w:rsidR="00BA33D8" w:rsidRDefault="001C1EA9" w:rsidP="0045699A">
      <w:pPr>
        <w:rPr>
          <w:rStyle w:val="Hyperlink"/>
          <w:rFonts w:cs="Arial"/>
          <w:color w:val="auto"/>
          <w:sz w:val="20"/>
          <w:szCs w:val="20"/>
          <w:u w:val="none"/>
        </w:rPr>
      </w:pPr>
      <w:r w:rsidRPr="00033A4E">
        <w:rPr>
          <w:rStyle w:val="Hyperlink"/>
          <w:rFonts w:cs="Arial"/>
          <w:color w:val="auto"/>
          <w:sz w:val="20"/>
          <w:szCs w:val="20"/>
          <w:u w:val="none"/>
        </w:rPr>
        <w:t>SECTION 5 – KNOWN ISSUES AND LIMITATIONS</w:t>
      </w:r>
    </w:p>
    <w:p w:rsidR="001C1EA9" w:rsidRPr="00033A4E" w:rsidRDefault="00BA33D8" w:rsidP="0045699A">
      <w:pPr>
        <w:rPr>
          <w:rStyle w:val="Hyperlink"/>
        </w:rPr>
      </w:pPr>
      <w:r>
        <w:rPr>
          <w:rStyle w:val="Hyperlink"/>
          <w:rFonts w:cs="Arial"/>
          <w:color w:val="auto"/>
          <w:sz w:val="20"/>
          <w:szCs w:val="20"/>
          <w:u w:val="none"/>
        </w:rPr>
        <w:t>SECTION 6 – ANNOUNCEMENTS AS OF VERSION 6.1</w:t>
      </w:r>
    </w:p>
    <w:p w:rsidR="0045699A" w:rsidRDefault="00BA33D8" w:rsidP="0045699A">
      <w:pPr>
        <w:rPr>
          <w:rStyle w:val="Hyperlink"/>
        </w:rPr>
      </w:pPr>
      <w:r>
        <w:rPr>
          <w:rStyle w:val="Hyperlink"/>
          <w:rFonts w:cs="Arial"/>
          <w:color w:val="auto"/>
          <w:sz w:val="20"/>
          <w:szCs w:val="20"/>
          <w:u w:val="none"/>
        </w:rPr>
        <w:t>SECTION 7</w:t>
      </w:r>
      <w:r w:rsidR="001C1EA9" w:rsidRPr="00033A4E">
        <w:rPr>
          <w:rStyle w:val="Hyperlink"/>
          <w:rFonts w:cs="Arial"/>
          <w:color w:val="auto"/>
          <w:sz w:val="20"/>
          <w:szCs w:val="20"/>
          <w:u w:val="none"/>
        </w:rPr>
        <w:t xml:space="preserve"> – ADDITIONAL INFORMATION</w:t>
      </w:r>
      <w:r w:rsidR="001C1EA9" w:rsidRPr="00033A4E" w:rsidDel="00832ABC">
        <w:rPr>
          <w:rStyle w:val="Hyperlink"/>
          <w:rFonts w:cs="Arial"/>
          <w:color w:val="auto"/>
          <w:sz w:val="20"/>
          <w:szCs w:val="20"/>
          <w:u w:val="none"/>
        </w:rPr>
        <w:t xml:space="preserve"> </w:t>
      </w:r>
    </w:p>
    <w:p w:rsidR="0045699A" w:rsidRDefault="00BA33D8" w:rsidP="00BA33D8">
      <w:pPr>
        <w:rPr>
          <w:rStyle w:val="Hyperlink"/>
        </w:rPr>
      </w:pPr>
      <w:r>
        <w:rPr>
          <w:rStyle w:val="Hyperlink"/>
          <w:rFonts w:cs="Arial"/>
          <w:color w:val="auto"/>
          <w:sz w:val="20"/>
          <w:szCs w:val="20"/>
          <w:u w:val="none"/>
        </w:rPr>
        <w:t>SECTION 8</w:t>
      </w:r>
      <w:r w:rsidR="001C1EA9" w:rsidRPr="00033A4E">
        <w:rPr>
          <w:rStyle w:val="Hyperlink"/>
          <w:rFonts w:cs="Arial"/>
          <w:color w:val="auto"/>
          <w:sz w:val="20"/>
          <w:szCs w:val="20"/>
          <w:u w:val="none"/>
        </w:rPr>
        <w:t xml:space="preserve"> – </w:t>
      </w:r>
      <w:r w:rsidR="001C1EA9">
        <w:rPr>
          <w:rStyle w:val="Hyperlink"/>
          <w:rFonts w:cs="Arial"/>
          <w:color w:val="auto"/>
          <w:sz w:val="20"/>
          <w:szCs w:val="20"/>
          <w:u w:val="none"/>
        </w:rPr>
        <w:t>SYSTEM</w:t>
      </w:r>
      <w:r w:rsidR="001C1EA9" w:rsidRPr="00033A4E">
        <w:rPr>
          <w:rStyle w:val="Hyperlink"/>
          <w:rFonts w:cs="Arial"/>
          <w:color w:val="auto"/>
          <w:sz w:val="20"/>
          <w:szCs w:val="20"/>
          <w:u w:val="none"/>
        </w:rPr>
        <w:t xml:space="preserve"> BACKUP INSTRUCTIONS</w:t>
      </w:r>
    </w:p>
    <w:p w:rsidR="0045699A" w:rsidRDefault="0045699A">
      <w:pPr>
        <w:pStyle w:val="Text"/>
        <w:rPr>
          <w:rStyle w:val="Hyperlink"/>
        </w:rPr>
      </w:pPr>
    </w:p>
    <w:p w:rsidR="001C1EA9" w:rsidRDefault="001C1EA9" w:rsidP="0045699A">
      <w:pPr>
        <w:pStyle w:val="Heading2"/>
      </w:pPr>
      <w:r>
        <w:t>SECTION 1 – CHANGES FROM THE PREVIOUS RELEASE</w:t>
      </w:r>
    </w:p>
    <w:p w:rsidR="001C1EA9" w:rsidRDefault="001C1EA9" w:rsidP="0045699A">
      <w:proofErr w:type="spellStart"/>
      <w:r>
        <w:t>GroundWork</w:t>
      </w:r>
      <w:proofErr w:type="spellEnd"/>
      <w:r>
        <w:t xml:space="preserve"> Monitor Enterprise Release 6.1 includes the following feature highlights:</w:t>
      </w:r>
    </w:p>
    <w:p w:rsidR="001C1EA9" w:rsidRDefault="001C1EA9" w:rsidP="0045699A">
      <w:pPr>
        <w:pStyle w:val="ListParagraph"/>
        <w:numPr>
          <w:ilvl w:val="0"/>
          <w:numId w:val="7"/>
        </w:numPr>
      </w:pPr>
      <w:proofErr w:type="gramStart"/>
      <w:r>
        <w:t xml:space="preserve">New platform support for </w:t>
      </w:r>
      <w:proofErr w:type="spellStart"/>
      <w:r>
        <w:t>Ubuntu</w:t>
      </w:r>
      <w:proofErr w:type="spellEnd"/>
      <w:r>
        <w:t xml:space="preserve"> Server 8.04 LTS and </w:t>
      </w:r>
      <w:proofErr w:type="spellStart"/>
      <w:r>
        <w:t>Ubuntu</w:t>
      </w:r>
      <w:proofErr w:type="spellEnd"/>
      <w:r>
        <w:t xml:space="preserve"> Server 9.10 32 and 64-bit variants.</w:t>
      </w:r>
      <w:proofErr w:type="gramEnd"/>
    </w:p>
    <w:p w:rsidR="001C1EA9" w:rsidRDefault="001C1EA9" w:rsidP="0045699A">
      <w:pPr>
        <w:pStyle w:val="ListParagraph"/>
        <w:numPr>
          <w:ilvl w:val="0"/>
          <w:numId w:val="7"/>
        </w:numPr>
      </w:pPr>
      <w:r>
        <w:t>Support for remote administration via SSH, RDP, VNC, HTTP and HTTPS directly from the status viewer host and service pages.</w:t>
      </w:r>
    </w:p>
    <w:p w:rsidR="001C1EA9" w:rsidRDefault="001C1EA9" w:rsidP="0045699A">
      <w:pPr>
        <w:pStyle w:val="ListParagraph"/>
        <w:numPr>
          <w:ilvl w:val="0"/>
          <w:numId w:val="7"/>
        </w:numPr>
      </w:pPr>
      <w:r>
        <w:t>Drill-through links from the event console to status viewer</w:t>
      </w:r>
    </w:p>
    <w:p w:rsidR="001C1EA9" w:rsidRDefault="001C1EA9" w:rsidP="0045699A">
      <w:pPr>
        <w:pStyle w:val="ListParagraph"/>
        <w:numPr>
          <w:ilvl w:val="0"/>
          <w:numId w:val="7"/>
        </w:numPr>
      </w:pPr>
      <w:r>
        <w:t>View status history and performance graphs for arbitrary time periods</w:t>
      </w:r>
    </w:p>
    <w:p w:rsidR="0045699A" w:rsidRDefault="001C1EA9" w:rsidP="0045699A">
      <w:pPr>
        <w:pStyle w:val="ListParagraph"/>
        <w:numPr>
          <w:ilvl w:val="0"/>
          <w:numId w:val="7"/>
        </w:numPr>
      </w:pPr>
      <w:r>
        <w:t>Arbitrary time periods when displaying performance graphs on dashboards</w:t>
      </w:r>
    </w:p>
    <w:p w:rsidR="0045699A" w:rsidRDefault="001C1EA9" w:rsidP="0045699A">
      <w:pPr>
        <w:pStyle w:val="ListParagraph"/>
        <w:numPr>
          <w:ilvl w:val="0"/>
          <w:numId w:val="7"/>
        </w:numPr>
      </w:pPr>
      <w:proofErr w:type="gramStart"/>
      <w:r>
        <w:t>Improved documentation for the Web Service APIs including each operation and input/output parameters.</w:t>
      </w:r>
      <w:proofErr w:type="gramEnd"/>
    </w:p>
    <w:p w:rsidR="0045699A" w:rsidRDefault="001C1EA9" w:rsidP="0045699A">
      <w:pPr>
        <w:pStyle w:val="ListParagraph"/>
        <w:numPr>
          <w:ilvl w:val="0"/>
          <w:numId w:val="7"/>
        </w:numPr>
      </w:pPr>
      <w:r>
        <w:t>Create links to individual host groups, hosts, service groups and services for use in ticketing systems and notifications using the following formats:</w:t>
      </w:r>
    </w:p>
    <w:p w:rsidR="0045699A" w:rsidRDefault="0045699A" w:rsidP="0045699A">
      <w:pPr>
        <w:pStyle w:val="ListParagraph"/>
        <w:ind w:left="1080"/>
      </w:pPr>
    </w:p>
    <w:tbl>
      <w:tblPr>
        <w:tblW w:w="9090" w:type="dxa"/>
        <w:tblInd w:w="1188" w:type="dxa"/>
        <w:tblLook w:val="00BF"/>
      </w:tblPr>
      <w:tblGrid>
        <w:gridCol w:w="1890"/>
        <w:gridCol w:w="7200"/>
      </w:tblGrid>
      <w:tr w:rsidR="0045699A" w:rsidRPr="0045699A">
        <w:tc>
          <w:tcPr>
            <w:tcW w:w="1890" w:type="dxa"/>
          </w:tcPr>
          <w:p w:rsidR="0045699A" w:rsidRPr="0045699A" w:rsidRDefault="0045699A" w:rsidP="0045699A">
            <w:pPr>
              <w:rPr>
                <w:b/>
                <w:sz w:val="16"/>
                <w:szCs w:val="18"/>
              </w:rPr>
            </w:pPr>
            <w:r w:rsidRPr="0045699A">
              <w:rPr>
                <w:b/>
                <w:sz w:val="16"/>
              </w:rPr>
              <w:t xml:space="preserve">URL Node Type </w:t>
            </w:r>
          </w:p>
        </w:tc>
        <w:tc>
          <w:tcPr>
            <w:tcW w:w="7200" w:type="dxa"/>
          </w:tcPr>
          <w:p w:rsidR="0045699A" w:rsidRPr="0045699A" w:rsidRDefault="0045699A" w:rsidP="0045699A">
            <w:pPr>
              <w:rPr>
                <w:b/>
                <w:sz w:val="16"/>
                <w:szCs w:val="18"/>
              </w:rPr>
            </w:pPr>
            <w:r w:rsidRPr="0045699A">
              <w:rPr>
                <w:b/>
                <w:sz w:val="16"/>
              </w:rPr>
              <w:t>Format of URL for accessing Status Viewer</w:t>
            </w:r>
          </w:p>
        </w:tc>
      </w:tr>
      <w:tr w:rsidR="0045699A" w:rsidRPr="0045699A">
        <w:tc>
          <w:tcPr>
            <w:tcW w:w="1890" w:type="dxa"/>
          </w:tcPr>
          <w:p w:rsidR="0045699A" w:rsidRPr="0045699A" w:rsidRDefault="0045699A" w:rsidP="0045699A">
            <w:pPr>
              <w:rPr>
                <w:sz w:val="16"/>
                <w:szCs w:val="18"/>
              </w:rPr>
            </w:pPr>
            <w:r w:rsidRPr="0045699A">
              <w:rPr>
                <w:sz w:val="16"/>
              </w:rPr>
              <w:t xml:space="preserve">Host Group </w:t>
            </w:r>
          </w:p>
        </w:tc>
        <w:tc>
          <w:tcPr>
            <w:tcW w:w="7200" w:type="dxa"/>
          </w:tcPr>
          <w:p w:rsidR="0045699A" w:rsidRPr="0045699A" w:rsidRDefault="0045699A" w:rsidP="0045699A">
            <w:pPr>
              <w:rPr>
                <w:sz w:val="16"/>
                <w:szCs w:val="18"/>
              </w:rPr>
            </w:pPr>
            <w:r w:rsidRPr="0045699A">
              <w:rPr>
                <w:sz w:val="16"/>
              </w:rPr>
              <w:t>http://&lt;server-name&gt;/portal-statusviewer/urlmap</w:t>
            </w:r>
            <w:proofErr w:type="gramStart"/>
            <w:r w:rsidRPr="0045699A">
              <w:rPr>
                <w:sz w:val="16"/>
              </w:rPr>
              <w:t>?hostgroup</w:t>
            </w:r>
            <w:proofErr w:type="gramEnd"/>
            <w:r w:rsidRPr="0045699A">
              <w:rPr>
                <w:sz w:val="16"/>
              </w:rPr>
              <w:t>=Linux%20Servers</w:t>
            </w:r>
          </w:p>
        </w:tc>
      </w:tr>
      <w:tr w:rsidR="0045699A" w:rsidRPr="0045699A">
        <w:tc>
          <w:tcPr>
            <w:tcW w:w="1890" w:type="dxa"/>
          </w:tcPr>
          <w:p w:rsidR="0045699A" w:rsidRPr="0045699A" w:rsidRDefault="0045699A" w:rsidP="0045699A">
            <w:pPr>
              <w:rPr>
                <w:sz w:val="16"/>
                <w:szCs w:val="18"/>
              </w:rPr>
            </w:pPr>
            <w:r w:rsidRPr="0045699A">
              <w:rPr>
                <w:sz w:val="16"/>
              </w:rPr>
              <w:t xml:space="preserve">Host </w:t>
            </w:r>
          </w:p>
        </w:tc>
        <w:tc>
          <w:tcPr>
            <w:tcW w:w="7200" w:type="dxa"/>
          </w:tcPr>
          <w:p w:rsidR="0045699A" w:rsidRPr="0045699A" w:rsidRDefault="0045699A" w:rsidP="0045699A">
            <w:pPr>
              <w:rPr>
                <w:sz w:val="16"/>
                <w:szCs w:val="18"/>
              </w:rPr>
            </w:pPr>
            <w:r w:rsidRPr="0045699A">
              <w:rPr>
                <w:sz w:val="16"/>
              </w:rPr>
              <w:t>http://&lt;server-name&gt;/portal-statusviewer/urlmap</w:t>
            </w:r>
            <w:proofErr w:type="gramStart"/>
            <w:r w:rsidRPr="0045699A">
              <w:rPr>
                <w:sz w:val="16"/>
              </w:rPr>
              <w:t>?host</w:t>
            </w:r>
            <w:proofErr w:type="gramEnd"/>
            <w:r w:rsidRPr="0045699A">
              <w:rPr>
                <w:sz w:val="16"/>
              </w:rPr>
              <w:t>=localhost</w:t>
            </w:r>
          </w:p>
        </w:tc>
      </w:tr>
      <w:tr w:rsidR="0045699A" w:rsidRPr="0045699A">
        <w:tc>
          <w:tcPr>
            <w:tcW w:w="1890" w:type="dxa"/>
          </w:tcPr>
          <w:p w:rsidR="0045699A" w:rsidRPr="0045699A" w:rsidRDefault="0045699A" w:rsidP="0045699A">
            <w:pPr>
              <w:rPr>
                <w:sz w:val="16"/>
                <w:szCs w:val="18"/>
              </w:rPr>
            </w:pPr>
            <w:r w:rsidRPr="0045699A">
              <w:rPr>
                <w:sz w:val="16"/>
              </w:rPr>
              <w:t xml:space="preserve">Service </w:t>
            </w:r>
          </w:p>
        </w:tc>
        <w:tc>
          <w:tcPr>
            <w:tcW w:w="7200" w:type="dxa"/>
          </w:tcPr>
          <w:p w:rsidR="0045699A" w:rsidRPr="0045699A" w:rsidRDefault="0045699A" w:rsidP="0045699A">
            <w:pPr>
              <w:rPr>
                <w:sz w:val="16"/>
                <w:szCs w:val="18"/>
              </w:rPr>
            </w:pPr>
            <w:r w:rsidRPr="0045699A">
              <w:rPr>
                <w:sz w:val="16"/>
              </w:rPr>
              <w:t>http://&lt;server-name&gt;/portal-statusviewer/urlmap</w:t>
            </w:r>
            <w:proofErr w:type="gramStart"/>
            <w:r w:rsidRPr="0045699A">
              <w:rPr>
                <w:sz w:val="16"/>
              </w:rPr>
              <w:t>?host</w:t>
            </w:r>
            <w:proofErr w:type="gramEnd"/>
            <w:r w:rsidRPr="0045699A">
              <w:rPr>
                <w:sz w:val="16"/>
              </w:rPr>
              <w:t>=localhost&amp;service=local_mysql_database</w:t>
            </w:r>
          </w:p>
        </w:tc>
      </w:tr>
      <w:tr w:rsidR="0045699A" w:rsidRPr="0045699A">
        <w:tc>
          <w:tcPr>
            <w:tcW w:w="1890" w:type="dxa"/>
          </w:tcPr>
          <w:p w:rsidR="0045699A" w:rsidRPr="0045699A" w:rsidRDefault="0045699A" w:rsidP="0045699A">
            <w:pPr>
              <w:rPr>
                <w:sz w:val="16"/>
                <w:szCs w:val="18"/>
              </w:rPr>
            </w:pPr>
            <w:r w:rsidRPr="0045699A">
              <w:rPr>
                <w:sz w:val="16"/>
              </w:rPr>
              <w:t xml:space="preserve">Service Group </w:t>
            </w:r>
          </w:p>
        </w:tc>
        <w:tc>
          <w:tcPr>
            <w:tcW w:w="7200" w:type="dxa"/>
          </w:tcPr>
          <w:p w:rsidR="0045699A" w:rsidRPr="0045699A" w:rsidRDefault="0045699A" w:rsidP="0045699A">
            <w:pPr>
              <w:rPr>
                <w:sz w:val="16"/>
                <w:szCs w:val="18"/>
              </w:rPr>
            </w:pPr>
            <w:r w:rsidRPr="0045699A">
              <w:rPr>
                <w:sz w:val="16"/>
              </w:rPr>
              <w:t>http://&lt;server-name&gt;/portal-statusviewer/urlmap</w:t>
            </w:r>
            <w:proofErr w:type="gramStart"/>
            <w:r w:rsidRPr="0045699A">
              <w:rPr>
                <w:sz w:val="16"/>
              </w:rPr>
              <w:t>?servicegroup</w:t>
            </w:r>
            <w:proofErr w:type="gramEnd"/>
            <w:r w:rsidRPr="0045699A">
              <w:rPr>
                <w:sz w:val="16"/>
              </w:rPr>
              <w:t>=sg1</w:t>
            </w:r>
          </w:p>
        </w:tc>
      </w:tr>
    </w:tbl>
    <w:p w:rsidR="0045699A" w:rsidRDefault="0045699A" w:rsidP="0045699A">
      <w:pPr>
        <w:ind w:left="0"/>
      </w:pPr>
    </w:p>
    <w:p w:rsidR="0045699A" w:rsidRDefault="0045699A" w:rsidP="0045699A">
      <w:pPr>
        <w:pStyle w:val="ListParagraph"/>
        <w:numPr>
          <w:ilvl w:val="0"/>
          <w:numId w:val="8"/>
        </w:numPr>
      </w:pPr>
      <w:r>
        <w:t xml:space="preserve">Updated </w:t>
      </w:r>
      <w:proofErr w:type="spellStart"/>
      <w:r>
        <w:t>Nagios</w:t>
      </w:r>
      <w:proofErr w:type="spellEnd"/>
      <w:r>
        <w:t xml:space="preserve"> Core from 3.0.6 to 3.2.0 and resolved an intermittent problem with some links from </w:t>
      </w:r>
      <w:proofErr w:type="spellStart"/>
      <w:r>
        <w:t>Nagios</w:t>
      </w:r>
      <w:proofErr w:type="spellEnd"/>
      <w:r>
        <w:t xml:space="preserve"> UI pages. The change log from </w:t>
      </w:r>
      <w:proofErr w:type="spellStart"/>
      <w:r>
        <w:t>Nagios</w:t>
      </w:r>
      <w:proofErr w:type="spellEnd"/>
      <w:r>
        <w:t xml:space="preserve"> 3.0.6 to 3.2.0 can be found here: </w:t>
      </w:r>
      <w:hyperlink r:id="rId7" w:history="1">
        <w:r w:rsidRPr="0045699A">
          <w:rPr>
            <w:rStyle w:val="Hyperlink"/>
            <w:rFonts w:cs="Arial"/>
          </w:rPr>
          <w:t>http://www.nagios.org/development/history/core-3x</w:t>
        </w:r>
      </w:hyperlink>
    </w:p>
    <w:p w:rsidR="0045699A" w:rsidRDefault="0045699A" w:rsidP="0045699A">
      <w:pPr>
        <w:pStyle w:val="ListParagraph"/>
        <w:numPr>
          <w:ilvl w:val="0"/>
          <w:numId w:val="8"/>
        </w:numPr>
      </w:pPr>
      <w:r>
        <w:t>Performance improvements for configuration commit time and system responsiveness</w:t>
      </w:r>
    </w:p>
    <w:p w:rsidR="0045699A" w:rsidRDefault="0045699A" w:rsidP="0045699A">
      <w:pPr>
        <w:pStyle w:val="ListParagraph"/>
        <w:numPr>
          <w:ilvl w:val="0"/>
          <w:numId w:val="8"/>
        </w:numPr>
      </w:pPr>
      <w:r>
        <w:t>Over 100 bug fixes and minor changes</w:t>
      </w:r>
    </w:p>
    <w:p w:rsidR="00BA33D8" w:rsidRDefault="001C1EA9" w:rsidP="0045699A">
      <w:pPr>
        <w:numPr>
          <w:ins w:id="1" w:author="Thomas Stocking" w:date="2010-01-15T12:49:00Z"/>
        </w:numPr>
      </w:pPr>
      <w:r>
        <w:t xml:space="preserve">When installing or upgrading to release 6.1 customers and partners are required to provide a valid license key. License keys are available from GWOS and are delivered via email. Customers upgrading their production systems to release 6.1 are advised to ensure they have received their license key prior to their upgrade maintenance window. </w:t>
      </w:r>
    </w:p>
    <w:p w:rsidR="0045699A" w:rsidRDefault="0045699A" w:rsidP="0045699A">
      <w:pPr>
        <w:pStyle w:val="Heading2"/>
      </w:pPr>
      <w:bookmarkStart w:id="2" w:name="section2"/>
      <w:r>
        <w:t>SECTION 2 – INSTALLATION</w:t>
      </w:r>
    </w:p>
    <w:bookmarkEnd w:id="2"/>
    <w:p w:rsidR="0045699A" w:rsidRPr="0045699A" w:rsidRDefault="0045699A" w:rsidP="0045699A">
      <w:pPr>
        <w:rPr>
          <w:b/>
        </w:rPr>
      </w:pPr>
      <w:r w:rsidRPr="0045699A">
        <w:rPr>
          <w:b/>
        </w:rPr>
        <w:t>System Requirements</w:t>
      </w:r>
    </w:p>
    <w:p w:rsidR="0045699A" w:rsidRDefault="0045699A" w:rsidP="0045699A">
      <w:r>
        <w:t xml:space="preserve">The system requirements are unchanged from Release 6.0. </w:t>
      </w:r>
      <w:proofErr w:type="spellStart"/>
      <w:r>
        <w:t>GroundWork</w:t>
      </w:r>
      <w:proofErr w:type="spellEnd"/>
      <w:r>
        <w:t xml:space="preserve"> Monitor Enterprise recommends the following minimum hardware specification for correct operation in production:</w:t>
      </w:r>
    </w:p>
    <w:p w:rsidR="0045699A" w:rsidRPr="00A177D9" w:rsidRDefault="0045699A" w:rsidP="0045699A">
      <w:r w:rsidRPr="00A177D9">
        <w:t>2 CPU, 3 GHz P4 or equivalent</w:t>
      </w:r>
    </w:p>
    <w:p w:rsidR="0045699A" w:rsidRPr="00A177D9" w:rsidDel="00E213DD" w:rsidRDefault="0045699A" w:rsidP="0045699A">
      <w:r w:rsidRPr="00A177D9">
        <w:t>4 GB RAM</w:t>
      </w:r>
    </w:p>
    <w:p w:rsidR="0045699A" w:rsidRPr="00A3748C" w:rsidRDefault="0045699A" w:rsidP="0045699A">
      <w:r w:rsidRPr="00A3748C">
        <w:t>160 GB disk</w:t>
      </w:r>
    </w:p>
    <w:p w:rsidR="0045699A" w:rsidRPr="0045699A" w:rsidRDefault="0045699A" w:rsidP="0045699A">
      <w:pPr>
        <w:rPr>
          <w:b/>
        </w:rPr>
      </w:pPr>
      <w:r w:rsidRPr="0045699A">
        <w:rPr>
          <w:b/>
        </w:rPr>
        <w:t>Rec</w:t>
      </w:r>
      <w:r>
        <w:rPr>
          <w:b/>
        </w:rPr>
        <w:t>ommended hardware specification</w:t>
      </w:r>
    </w:p>
    <w:p w:rsidR="0045699A" w:rsidRPr="00A3748C" w:rsidRDefault="0045699A" w:rsidP="0045699A">
      <w:r w:rsidRPr="00A3748C">
        <w:t xml:space="preserve">Quad Core 2 class CPU </w:t>
      </w:r>
    </w:p>
    <w:p w:rsidR="0045699A" w:rsidRPr="00A3748C" w:rsidRDefault="0045699A" w:rsidP="0045699A">
      <w:r w:rsidRPr="00A3748C">
        <w:t xml:space="preserve">8 GB RAM </w:t>
      </w:r>
    </w:p>
    <w:p w:rsidR="0045699A" w:rsidRDefault="0045699A" w:rsidP="0045699A">
      <w:r w:rsidRPr="00A3748C">
        <w:t xml:space="preserve">200GB disk for system </w:t>
      </w:r>
    </w:p>
    <w:p w:rsidR="0045699A" w:rsidRDefault="0045699A" w:rsidP="0045699A">
      <w:r w:rsidRPr="00A3748C">
        <w:t>500GB disk for application</w:t>
      </w:r>
    </w:p>
    <w:p w:rsidR="0045699A" w:rsidRDefault="0045699A" w:rsidP="0045699A">
      <w:r>
        <w:t xml:space="preserve">For smaller environments and evaluations </w:t>
      </w:r>
      <w:proofErr w:type="spellStart"/>
      <w:r>
        <w:t>GroundWork</w:t>
      </w:r>
      <w:proofErr w:type="spellEnd"/>
      <w:r>
        <w:t xml:space="preserve"> Monitor Enterprise Edition requires a minimum of 2GB of RAM and 4GB of disk for correct operation.</w:t>
      </w:r>
    </w:p>
    <w:p w:rsidR="0045699A" w:rsidRPr="0045699A" w:rsidRDefault="0045699A" w:rsidP="0045699A">
      <w:pPr>
        <w:rPr>
          <w:b/>
        </w:rPr>
      </w:pPr>
      <w:r w:rsidRPr="0045699A">
        <w:rPr>
          <w:b/>
        </w:rPr>
        <w:t>Java Compatibility</w:t>
      </w:r>
    </w:p>
    <w:p w:rsidR="0045699A" w:rsidRPr="0064693F" w:rsidRDefault="0045699A" w:rsidP="0045699A">
      <w:proofErr w:type="spellStart"/>
      <w:r>
        <w:t>GroundWork</w:t>
      </w:r>
      <w:proofErr w:type="spellEnd"/>
      <w:r>
        <w:t xml:space="preserve"> Monitor specifically requires Sun Microsystems’ Java SDK version 1.5 Update 8. This software is included in the </w:t>
      </w:r>
      <w:proofErr w:type="spellStart"/>
      <w:r>
        <w:t>GroundWork</w:t>
      </w:r>
      <w:proofErr w:type="spellEnd"/>
      <w:r>
        <w:t xml:space="preserve"> installation bundle. Under some circumstances other Java packages can interfere with the Sun provided software. It is strongly recommended that other Java packages be removed prior to installing by following these steps:</w:t>
      </w:r>
    </w:p>
    <w:p w:rsidR="0045699A" w:rsidRDefault="0045699A" w:rsidP="0045699A">
      <w:r>
        <w:t>Query for existing Java packages:</w:t>
      </w:r>
    </w:p>
    <w:p w:rsidR="0045699A" w:rsidRDefault="0045699A" w:rsidP="0045699A">
      <w:pPr>
        <w:rPr>
          <w:lang w:val="sv-SE"/>
        </w:rPr>
      </w:pPr>
      <w:r w:rsidRPr="00033A4E">
        <w:rPr>
          <w:lang w:val="sv-SE"/>
        </w:rPr>
        <w:t xml:space="preserve">rpm </w:t>
      </w:r>
      <w:proofErr w:type="spellStart"/>
      <w:r w:rsidRPr="00033A4E">
        <w:rPr>
          <w:lang w:val="sv-SE"/>
        </w:rPr>
        <w:t>-qa</w:t>
      </w:r>
      <w:proofErr w:type="spellEnd"/>
      <w:r w:rsidRPr="00033A4E">
        <w:rPr>
          <w:lang w:val="sv-SE"/>
        </w:rPr>
        <w:t xml:space="preserve"> | grep -i java</w:t>
      </w:r>
    </w:p>
    <w:p w:rsidR="0045699A" w:rsidRDefault="0045699A" w:rsidP="0045699A">
      <w:pPr>
        <w:rPr>
          <w:lang w:val="sv-SE"/>
        </w:rPr>
      </w:pPr>
      <w:r>
        <w:rPr>
          <w:lang w:val="sv-SE"/>
        </w:rPr>
        <w:t>r</w:t>
      </w:r>
      <w:r w:rsidRPr="00033A4E">
        <w:rPr>
          <w:lang w:val="sv-SE"/>
        </w:rPr>
        <w:t xml:space="preserve">pm </w:t>
      </w:r>
      <w:proofErr w:type="spellStart"/>
      <w:r w:rsidRPr="00033A4E">
        <w:rPr>
          <w:lang w:val="sv-SE"/>
        </w:rPr>
        <w:t>-qa</w:t>
      </w:r>
      <w:proofErr w:type="spellEnd"/>
      <w:r w:rsidRPr="00033A4E">
        <w:rPr>
          <w:lang w:val="sv-SE"/>
        </w:rPr>
        <w:t xml:space="preserve"> | grep -i </w:t>
      </w:r>
      <w:proofErr w:type="spellStart"/>
      <w:r w:rsidRPr="00033A4E">
        <w:rPr>
          <w:lang w:val="sv-SE"/>
        </w:rPr>
        <w:t>jdk</w:t>
      </w:r>
      <w:proofErr w:type="spellEnd"/>
    </w:p>
    <w:p w:rsidR="0045699A" w:rsidDel="00033A4E" w:rsidRDefault="0045699A" w:rsidP="0045699A">
      <w:r>
        <w:rPr>
          <w:lang w:val="sv-SE"/>
        </w:rPr>
        <w:t>Re</w:t>
      </w:r>
      <w:r>
        <w:t xml:space="preserve">move the </w:t>
      </w:r>
      <w:proofErr w:type="spellStart"/>
      <w:r>
        <w:t>RPMs</w:t>
      </w:r>
      <w:proofErr w:type="spellEnd"/>
      <w:r>
        <w:t xml:space="preserve"> using rpm </w:t>
      </w:r>
      <w:proofErr w:type="gramStart"/>
      <w:r>
        <w:t>–e</w:t>
      </w:r>
      <w:proofErr w:type="gramEnd"/>
    </w:p>
    <w:p w:rsidR="0045699A" w:rsidDel="00033A4E" w:rsidRDefault="0045699A" w:rsidP="0045699A">
      <w:r>
        <w:t>Example Java packages:</w:t>
      </w:r>
    </w:p>
    <w:p w:rsidR="0045699A" w:rsidRPr="00033A4E" w:rsidDel="00033A4E" w:rsidRDefault="0045699A" w:rsidP="0045699A">
      <w:pPr>
        <w:rPr>
          <w:lang w:val="sv-SE"/>
        </w:rPr>
      </w:pPr>
      <w:r w:rsidRPr="00033A4E">
        <w:rPr>
          <w:lang w:val="sv-SE"/>
        </w:rPr>
        <w:t>java-1.4.2-gcj-compat-1.4.2.0-27jpp</w:t>
      </w:r>
    </w:p>
    <w:p w:rsidR="0045699A" w:rsidRDefault="0045699A" w:rsidP="0045699A">
      <w:pPr>
        <w:rPr>
          <w:lang w:val="sv-SE"/>
        </w:rPr>
      </w:pPr>
      <w:r w:rsidRPr="00033A4E">
        <w:rPr>
          <w:lang w:val="sv-SE"/>
        </w:rPr>
        <w:t>gcc-java-3.4.6-3</w:t>
      </w:r>
    </w:p>
    <w:p w:rsidR="0045699A" w:rsidRDefault="0045699A" w:rsidP="0045699A">
      <w:r w:rsidRPr="00033A4E">
        <w:t>Note:</w:t>
      </w:r>
      <w:r>
        <w:t xml:space="preserve"> If </w:t>
      </w:r>
      <w:proofErr w:type="spellStart"/>
      <w:r>
        <w:t>GroundWork</w:t>
      </w:r>
      <w:proofErr w:type="spellEnd"/>
      <w:r>
        <w:t xml:space="preserve"> Monitor is installed on a system with less than 4GB of RAM then it will be configured for optimal performance on limited hardware. The system will have lower monitoring throughput and will support only a few concurrent users or provide slower interface response times.</w:t>
      </w:r>
    </w:p>
    <w:p w:rsidR="0045699A" w:rsidRDefault="0045699A" w:rsidP="0045699A">
      <w:r>
        <w:t xml:space="preserve">When running a 64-bit Linux distribution, use of the 32-bit installation package will result in poor JVM performance, and </w:t>
      </w:r>
      <w:del w:id="3" w:author="Thomas Stocking" w:date="2010-01-15T12:54:00Z">
        <w:r w:rsidDel="00057CBB">
          <w:delText>should not be attempted</w:delText>
        </w:r>
      </w:del>
      <w:ins w:id="4" w:author="Thomas Stocking" w:date="2010-01-15T12:54:00Z">
        <w:r>
          <w:t>is not supported</w:t>
        </w:r>
      </w:ins>
      <w:r>
        <w:t>. Similarly, use of 32-bit Linux on 64-bit hardware will result in improper operation, and should not be attempted.</w:t>
      </w:r>
      <w:ins w:id="5" w:author="Thomas Stocking" w:date="2010-01-15T12:54:00Z">
        <w:r>
          <w:t xml:space="preserve"> </w:t>
        </w:r>
      </w:ins>
    </w:p>
    <w:p w:rsidR="001C1EA9" w:rsidRPr="0045699A" w:rsidRDefault="001C1EA9" w:rsidP="0045699A">
      <w:pPr>
        <w:rPr>
          <w:b/>
        </w:rPr>
      </w:pPr>
      <w:r w:rsidRPr="0045699A">
        <w:rPr>
          <w:b/>
        </w:rPr>
        <w:t>Installing on virtualized systems</w:t>
      </w:r>
    </w:p>
    <w:p w:rsidR="001C1EA9" w:rsidRDefault="001C1EA9" w:rsidP="0045699A">
      <w:r>
        <w:t>If installing in a virtualized environment, particularly VMware ESX</w:t>
      </w:r>
      <w:ins w:id="6" w:author="Thomas Stocking" w:date="2010-01-15T12:55:00Z">
        <w:r w:rsidR="00057CBB">
          <w:t>, 64-bit installations are recommended.</w:t>
        </w:r>
      </w:ins>
      <w:r>
        <w:t xml:space="preserve"> </w:t>
      </w:r>
      <w:del w:id="7" w:author="Thomas Stocking" w:date="2010-01-15T12:55:00Z">
        <w:r w:rsidDel="00057CBB">
          <w:delText>configuration of a single CPU or employing vCPU pinning is highly recommended. Use of multiple CPUs in a virtual environment can negatively affect performance.</w:delText>
        </w:r>
      </w:del>
      <w:r>
        <w:t xml:space="preserve"> Installation of VMware tools and configuration of host time synchronization is highly recommended in all VMware environments.</w:t>
      </w:r>
    </w:p>
    <w:p w:rsidR="0045699A" w:rsidRPr="0045699A" w:rsidRDefault="008C3014" w:rsidP="0045699A">
      <w:pPr>
        <w:numPr>
          <w:ins w:id="8" w:author="Thomas Stocking" w:date="2010-01-15T12:58:00Z"/>
        </w:numPr>
        <w:rPr>
          <w:ins w:id="9" w:author="Thomas Stocking" w:date="2010-01-15T12:58:00Z"/>
          <w:b/>
        </w:rPr>
        <w:pPrChange w:id="10" w:author="Thomas Stocking" w:date="2010-01-15T12:59:00Z">
          <w:pPr>
            <w:pStyle w:val="Text"/>
          </w:pPr>
        </w:pPrChange>
      </w:pPr>
      <w:ins w:id="11" w:author="Thomas Stocking" w:date="2010-01-15T12:58:00Z">
        <w:r w:rsidRPr="0045699A">
          <w:rPr>
            <w:b/>
          </w:rPr>
          <w:t>Download</w:t>
        </w:r>
      </w:ins>
      <w:r w:rsidR="0045699A" w:rsidRPr="0045699A">
        <w:rPr>
          <w:b/>
        </w:rPr>
        <w:t xml:space="preserve">ing </w:t>
      </w:r>
      <w:proofErr w:type="spellStart"/>
      <w:r w:rsidR="0045699A" w:rsidRPr="0045699A">
        <w:rPr>
          <w:b/>
        </w:rPr>
        <w:t>GroundWork</w:t>
      </w:r>
      <w:proofErr w:type="spellEnd"/>
      <w:r w:rsidR="0045699A" w:rsidRPr="0045699A">
        <w:rPr>
          <w:b/>
        </w:rPr>
        <w:t xml:space="preserve"> Monitor Enterprise</w:t>
      </w:r>
    </w:p>
    <w:p w:rsidR="001C1EA9" w:rsidRDefault="001C1EA9" w:rsidP="0045699A">
      <w:r>
        <w:t>Customers with an existing GWOS subscription may download this release from:</w:t>
      </w:r>
      <w:r w:rsidRPr="0005055D">
        <w:t xml:space="preserve"> </w:t>
      </w:r>
    </w:p>
    <w:p w:rsidR="001C1EA9" w:rsidRDefault="00534CFA" w:rsidP="0045699A">
      <w:hyperlink r:id="rId8" w:history="1">
        <w:r w:rsidR="001C1EA9" w:rsidRPr="0005055D">
          <w:rPr>
            <w:rStyle w:val="Hyperlink"/>
            <w:rFonts w:cs="Arial"/>
          </w:rPr>
          <w:t>https://support.groundworkopensource.com</w:t>
        </w:r>
      </w:hyperlink>
    </w:p>
    <w:p w:rsidR="001C1EA9" w:rsidRDefault="001C1EA9" w:rsidP="0045699A">
      <w:pPr>
        <w:rPr>
          <w:ins w:id="12" w:author="Thomas Stocking" w:date="2010-01-15T12:58:00Z"/>
        </w:rPr>
      </w:pPr>
      <w:r>
        <w:t xml:space="preserve">GWOS </w:t>
      </w:r>
      <w:proofErr w:type="spellStart"/>
      <w:r>
        <w:t>Quickstart</w:t>
      </w:r>
      <w:proofErr w:type="spellEnd"/>
      <w:r>
        <w:t xml:space="preserve"> customers may download the release from the GWOS Exchange (</w:t>
      </w:r>
      <w:hyperlink r:id="rId9" w:history="1">
        <w:r w:rsidRPr="00150F0E">
          <w:rPr>
            <w:rStyle w:val="Hyperlink"/>
            <w:rFonts w:cs="Arial"/>
          </w:rPr>
          <w:t>http://www.gwos.com/exchange</w:t>
        </w:r>
      </w:hyperlink>
      <w:r>
        <w:t>) by logging in and navigating to the “My Account” then “</w:t>
      </w:r>
      <w:del w:id="13" w:author="Thomas Stocking" w:date="2010-01-15T12:57:00Z">
        <w:r w:rsidDel="008C3014">
          <w:delText>Product subscriptions</w:delText>
        </w:r>
      </w:del>
      <w:ins w:id="14" w:author="Thomas Stocking" w:date="2010-01-15T12:57:00Z">
        <w:r w:rsidR="008C3014">
          <w:t>Files</w:t>
        </w:r>
      </w:ins>
      <w:r>
        <w:t xml:space="preserve">” page. </w:t>
      </w:r>
    </w:p>
    <w:p w:rsidR="0045699A" w:rsidRPr="0045699A" w:rsidRDefault="008C3014" w:rsidP="0045699A">
      <w:pPr>
        <w:numPr>
          <w:ins w:id="15" w:author="Thomas Stocking" w:date="2010-01-15T12:58:00Z"/>
        </w:numPr>
        <w:rPr>
          <w:b/>
        </w:rPr>
        <w:pPrChange w:id="16" w:author="Thomas Stocking" w:date="2010-01-15T12:59:00Z">
          <w:pPr>
            <w:pStyle w:val="Text"/>
          </w:pPr>
        </w:pPrChange>
      </w:pPr>
      <w:ins w:id="17" w:author="Thomas Stocking" w:date="2010-01-15T12:58:00Z">
        <w:r w:rsidRPr="0045699A">
          <w:rPr>
            <w:b/>
          </w:rPr>
          <w:t>Installation</w:t>
        </w:r>
      </w:ins>
    </w:p>
    <w:p w:rsidR="0045699A" w:rsidRDefault="0045699A" w:rsidP="0045699A">
      <w:r>
        <w:t>Transfer the GWOS software to the server it is being installed on.</w:t>
      </w:r>
    </w:p>
    <w:p w:rsidR="001C1EA9" w:rsidRDefault="001C1EA9" w:rsidP="0045699A">
      <w:r>
        <w:t xml:space="preserve">Change the permissions of the binary to executable: </w:t>
      </w:r>
    </w:p>
    <w:p w:rsidR="0045699A" w:rsidRDefault="001C1EA9" w:rsidP="0045699A">
      <w:proofErr w:type="spellStart"/>
      <w:proofErr w:type="gramStart"/>
      <w:r>
        <w:t>chmod</w:t>
      </w:r>
      <w:proofErr w:type="spellEnd"/>
      <w:proofErr w:type="gramEnd"/>
      <w:r>
        <w:t xml:space="preserve"> +x groundworkenterprise-6.1-brXX-gwYY-linux-32-installer.bin</w:t>
      </w:r>
      <w:ins w:id="18" w:author="Thomas Stocking" w:date="2010-01-15T12:59:00Z">
        <w:r w:rsidR="008C3014">
          <w:t xml:space="preserve"> </w:t>
        </w:r>
      </w:ins>
    </w:p>
    <w:p w:rsidR="001C1EA9" w:rsidRPr="0045699A" w:rsidRDefault="001C1EA9" w:rsidP="0045699A">
      <w:pPr>
        <w:rPr>
          <w:b/>
        </w:rPr>
      </w:pPr>
      <w:r w:rsidRPr="0045699A">
        <w:rPr>
          <w:b/>
        </w:rPr>
        <w:t>Installation Methods</w:t>
      </w:r>
    </w:p>
    <w:p w:rsidR="001C1EA9" w:rsidRDefault="001C1EA9" w:rsidP="0045699A">
      <w:r>
        <w:t>The installer package supports 3 modes: GUI, text, and unattended. The default is GUI if an X server is running; otherwise text mode will be used.</w:t>
      </w:r>
    </w:p>
    <w:p w:rsidR="001C1EA9" w:rsidRPr="0045699A" w:rsidRDefault="001C1EA9" w:rsidP="0045699A">
      <w:pPr>
        <w:rPr>
          <w:b/>
        </w:rPr>
      </w:pPr>
      <w:r w:rsidRPr="0045699A">
        <w:rPr>
          <w:b/>
        </w:rPr>
        <w:t>GUI Install</w:t>
      </w:r>
    </w:p>
    <w:p w:rsidR="001C1EA9" w:rsidRDefault="001C1EA9" w:rsidP="0045699A">
      <w:r>
        <w:t>From a system with X server running, simply double-click on the bin file or go to the command shell and execute the downloaded file. Alternatively simply execute the installation package:</w:t>
      </w:r>
    </w:p>
    <w:p w:rsidR="001C1EA9" w:rsidRPr="00DB3ADD" w:rsidRDefault="001C1EA9" w:rsidP="0045699A">
      <w:proofErr w:type="gramStart"/>
      <w:r w:rsidRPr="00DB3ADD">
        <w:t>./</w:t>
      </w:r>
      <w:proofErr w:type="gramEnd"/>
      <w:r w:rsidRPr="00DB3ADD">
        <w:t>groundworkenterprise-6.1-brXX-gwYYY-linux-32-installer.bin</w:t>
      </w:r>
    </w:p>
    <w:p w:rsidR="0045699A" w:rsidRPr="0045699A" w:rsidRDefault="0045699A" w:rsidP="0045699A">
      <w:pPr>
        <w:rPr>
          <w:b/>
        </w:rPr>
      </w:pPr>
      <w:r w:rsidRPr="0045699A">
        <w:rPr>
          <w:b/>
        </w:rPr>
        <w:t>Text Based Install</w:t>
      </w:r>
    </w:p>
    <w:p w:rsidR="0045699A" w:rsidRDefault="0045699A" w:rsidP="0045699A">
      <w:r>
        <w:t>From a command shell, execute the binary with the text-mode installation selected:</w:t>
      </w:r>
    </w:p>
    <w:p w:rsidR="0045699A" w:rsidRPr="00EA5C96" w:rsidRDefault="0045699A" w:rsidP="0045699A">
      <w:r w:rsidRPr="00905738">
        <w:t xml:space="preserve"> </w:t>
      </w:r>
      <w:proofErr w:type="gramStart"/>
      <w:r w:rsidRPr="00EA5C96">
        <w:t>./</w:t>
      </w:r>
      <w:proofErr w:type="gramEnd"/>
      <w:r w:rsidRPr="00EA5C96">
        <w:t>groundworkenterprise-6.1-brXX-gwYYY-linux-32-installer.bin --mode text</w:t>
      </w:r>
    </w:p>
    <w:p w:rsidR="0045699A" w:rsidRDefault="0045699A" w:rsidP="0045699A">
      <w:r>
        <w:t>Unattended Install</w:t>
      </w:r>
    </w:p>
    <w:p w:rsidR="0045699A" w:rsidRDefault="0045699A" w:rsidP="0045699A">
      <w:r>
        <w:t>From a command shell, execute the binary with the unattended-mode installation selected:</w:t>
      </w:r>
    </w:p>
    <w:p w:rsidR="0045699A" w:rsidRPr="0045699A" w:rsidRDefault="0045699A" w:rsidP="0045699A">
      <w:pPr>
        <w:pPrChange w:id="19" w:author="Thomas Stocking" w:date="2010-01-15T13:01:00Z">
          <w:pPr>
            <w:pStyle w:val="TextCommand"/>
            <w:ind w:left="0"/>
          </w:pPr>
        </w:pPrChange>
      </w:pPr>
      <w:proofErr w:type="gramStart"/>
      <w:r w:rsidRPr="0045699A">
        <w:t>./</w:t>
      </w:r>
      <w:proofErr w:type="gramEnd"/>
      <w:r w:rsidRPr="0045699A">
        <w:t>groundworkenterprise-6.1-brXX-gwYYY-linux-32-installer.bin --mode unattended</w:t>
      </w:r>
    </w:p>
    <w:p w:rsidR="0045699A" w:rsidRDefault="0045699A" w:rsidP="0045699A">
      <w:r>
        <w:t xml:space="preserve">This will perform an unattended installation that will not prompt the user for any information. </w:t>
      </w:r>
    </w:p>
    <w:p w:rsidR="0045699A" w:rsidRDefault="0045699A" w:rsidP="0045699A">
      <w:r>
        <w:t>Passing the '</w:t>
      </w:r>
      <w:proofErr w:type="spellStart"/>
      <w:r>
        <w:t>optionfile</w:t>
      </w:r>
      <w:proofErr w:type="spellEnd"/>
      <w:r>
        <w:t xml:space="preserve">' command line option lets you specify installation options in a separate file. The option file should contain one line per option, using the format key=value. You can use any of the options accepted by the installer. For information, on valid options, execute the binary with the --help switch. For example, to use a </w:t>
      </w:r>
      <w:proofErr w:type="spellStart"/>
      <w:r>
        <w:t>mysql</w:t>
      </w:r>
      <w:proofErr w:type="spellEnd"/>
      <w:r>
        <w:t xml:space="preserve"> password specified in the options file:</w:t>
      </w:r>
    </w:p>
    <w:p w:rsidR="0045699A" w:rsidRPr="00905738" w:rsidRDefault="0045699A" w:rsidP="0045699A">
      <w:proofErr w:type="gramStart"/>
      <w:r w:rsidRPr="00905738">
        <w:t>./</w:t>
      </w:r>
      <w:proofErr w:type="gramEnd"/>
      <w:r w:rsidRPr="00905738">
        <w:t>groundworkenterprise-</w:t>
      </w:r>
      <w:r>
        <w:t>6.1</w:t>
      </w:r>
      <w:r w:rsidRPr="00905738">
        <w:t>-brXX-gwYYY-linux-32-installer.bin --mode unattended --</w:t>
      </w:r>
      <w:proofErr w:type="spellStart"/>
      <w:r w:rsidRPr="00905738">
        <w:t>optionfile</w:t>
      </w:r>
      <w:proofErr w:type="spellEnd"/>
      <w:r w:rsidRPr="00905738">
        <w:t xml:space="preserve"> gwinstall.ini</w:t>
      </w:r>
    </w:p>
    <w:p w:rsidR="0045699A" w:rsidRDefault="0045699A" w:rsidP="0045699A">
      <w:r>
        <w:t>Where gwinstall.ini consists of:</w:t>
      </w:r>
    </w:p>
    <w:p w:rsidR="0045699A" w:rsidRPr="00905738" w:rsidRDefault="0045699A" w:rsidP="0045699A">
      <w:proofErr w:type="spellStart"/>
      <w:proofErr w:type="gramStart"/>
      <w:r w:rsidRPr="00905738">
        <w:t>mysql</w:t>
      </w:r>
      <w:proofErr w:type="gramEnd"/>
      <w:r w:rsidRPr="00905738">
        <w:t>_password</w:t>
      </w:r>
      <w:proofErr w:type="spellEnd"/>
      <w:r w:rsidRPr="00905738">
        <w:t>=</w:t>
      </w:r>
      <w:proofErr w:type="spellStart"/>
      <w:r w:rsidRPr="00905738">
        <w:t>your_passwd</w:t>
      </w:r>
      <w:proofErr w:type="spellEnd"/>
    </w:p>
    <w:p w:rsidR="0045699A" w:rsidRPr="0045699A" w:rsidRDefault="0045699A" w:rsidP="0045699A">
      <w:pPr>
        <w:rPr>
          <w:b/>
        </w:rPr>
      </w:pPr>
      <w:r w:rsidRPr="0045699A">
        <w:rPr>
          <w:b/>
        </w:rPr>
        <w:t>Remote Install</w:t>
      </w:r>
    </w:p>
    <w:p w:rsidR="0045699A" w:rsidRDefault="0045699A" w:rsidP="0045699A">
      <w:r>
        <w:t xml:space="preserve">Using SSH into a remote server and then using the text based install (see above) is the most common way to install </w:t>
      </w:r>
      <w:proofErr w:type="spellStart"/>
      <w:r>
        <w:t>GroundWork</w:t>
      </w:r>
      <w:proofErr w:type="spellEnd"/>
      <w:r>
        <w:t xml:space="preserve"> Monitor remotely. If you perform the remote install from a machine that runs an X server, you can use </w:t>
      </w:r>
      <w:proofErr w:type="spellStart"/>
      <w:proofErr w:type="gramStart"/>
      <w:r>
        <w:t>ssh</w:t>
      </w:r>
      <w:proofErr w:type="spellEnd"/>
      <w:proofErr w:type="gramEnd"/>
      <w:r>
        <w:t xml:space="preserve"> with the -X option and run the install with the GUI mode. Example:</w:t>
      </w:r>
    </w:p>
    <w:p w:rsidR="0045699A" w:rsidRPr="00905738" w:rsidRDefault="0045699A" w:rsidP="0045699A">
      <w:proofErr w:type="spellStart"/>
      <w:proofErr w:type="gramStart"/>
      <w:r w:rsidRPr="00905738">
        <w:t>ssh</w:t>
      </w:r>
      <w:proofErr w:type="spellEnd"/>
      <w:proofErr w:type="gramEnd"/>
      <w:r w:rsidRPr="00905738">
        <w:t xml:space="preserve"> -XC –l root target-machine  </w:t>
      </w:r>
    </w:p>
    <w:p w:rsidR="0045699A" w:rsidRDefault="0045699A" w:rsidP="0045699A">
      <w:proofErr w:type="gramStart"/>
      <w:r w:rsidRPr="00905738">
        <w:t>./</w:t>
      </w:r>
      <w:proofErr w:type="gramEnd"/>
      <w:r w:rsidRPr="00905738">
        <w:t>groundworkenterprise-</w:t>
      </w:r>
      <w:r>
        <w:t>6.1</w:t>
      </w:r>
      <w:r w:rsidRPr="00905738">
        <w:t>-brXX-gwYYY-linux-32-installer.bin</w:t>
      </w:r>
    </w:p>
    <w:p w:rsidR="0045699A" w:rsidRDefault="0045699A" w:rsidP="0045699A">
      <w:proofErr w:type="spellStart"/>
      <w:r>
        <w:t>GroundWork</w:t>
      </w:r>
      <w:proofErr w:type="spellEnd"/>
      <w:r>
        <w:t xml:space="preserve"> Monitor includes all prerequisites and components within a single installation package. The package is available in 32 and 64-bit variants. The software components of </w:t>
      </w:r>
      <w:proofErr w:type="spellStart"/>
      <w:r>
        <w:t>GroundWork</w:t>
      </w:r>
      <w:proofErr w:type="spellEnd"/>
      <w:r>
        <w:t xml:space="preserve"> Monitor are installed under /</w:t>
      </w:r>
      <w:proofErr w:type="spellStart"/>
      <w:r>
        <w:t>usr</w:t>
      </w:r>
      <w:proofErr w:type="spellEnd"/>
      <w:r>
        <w:t xml:space="preserve">/local/groundwork with the exception of the log rotation configuration and the </w:t>
      </w:r>
      <w:proofErr w:type="gramStart"/>
      <w:r>
        <w:t>start</w:t>
      </w:r>
      <w:proofErr w:type="gramEnd"/>
      <w:r>
        <w:t>/stop script named /etc/</w:t>
      </w:r>
      <w:proofErr w:type="spellStart"/>
      <w:r>
        <w:t>init.d</w:t>
      </w:r>
      <w:proofErr w:type="spellEnd"/>
      <w:r>
        <w:t>/groundwork. It is used as follows:</w:t>
      </w:r>
    </w:p>
    <w:p w:rsidR="0045699A" w:rsidRDefault="0045699A" w:rsidP="0045699A">
      <w:r>
        <w:t>/etc/</w:t>
      </w:r>
      <w:proofErr w:type="spellStart"/>
      <w:r>
        <w:t>init.d</w:t>
      </w:r>
      <w:proofErr w:type="spellEnd"/>
      <w:r>
        <w:t>/groundwork {</w:t>
      </w:r>
      <w:proofErr w:type="spellStart"/>
      <w:r>
        <w:t>start|stop</w:t>
      </w:r>
      <w:proofErr w:type="spellEnd"/>
      <w:r>
        <w:t>}</w:t>
      </w:r>
    </w:p>
    <w:p w:rsidR="0045699A" w:rsidRDefault="0045699A" w:rsidP="0045699A">
      <w:r>
        <w:t>This script can also be used to restart individual services. For example:</w:t>
      </w:r>
    </w:p>
    <w:p w:rsidR="0045699A" w:rsidRPr="00905738" w:rsidRDefault="0045699A" w:rsidP="0045699A">
      <w:r>
        <w:t>/etc/</w:t>
      </w:r>
      <w:proofErr w:type="spellStart"/>
      <w:r>
        <w:t>init.d</w:t>
      </w:r>
      <w:proofErr w:type="spellEnd"/>
      <w:r>
        <w:t xml:space="preserve">/groundwork restart </w:t>
      </w:r>
      <w:proofErr w:type="spellStart"/>
      <w:r>
        <w:t>nagios</w:t>
      </w:r>
      <w:proofErr w:type="spellEnd"/>
    </w:p>
    <w:p w:rsidR="0045699A" w:rsidRPr="0045699A" w:rsidRDefault="0045699A" w:rsidP="0045699A">
      <w:pPr>
        <w:rPr>
          <w:b/>
        </w:rPr>
      </w:pPr>
      <w:r w:rsidRPr="0045699A">
        <w:rPr>
          <w:b/>
        </w:rPr>
        <w:t>Login Access to Portal</w:t>
      </w:r>
    </w:p>
    <w:p w:rsidR="0045699A" w:rsidRDefault="0045699A" w:rsidP="0045699A">
      <w:r>
        <w:t>For the GW Monitor 6.1 release, there are three users and roles that are provided with a new installation. These users are: admin, operator and user. To login, use the same login name for the password. For example, to login as the user “operator”, the password is operator.  Changing the default passwords upon installation is recommended.</w:t>
      </w:r>
    </w:p>
    <w:p w:rsidR="0045699A" w:rsidRDefault="0045699A" w:rsidP="0045699A">
      <w:r>
        <w:t xml:space="preserve">The “admin” user is a specially privileged user. It is used in the creation of shared dashboards, and should never be deleted. It may be disabled if desired. The admin user, with the administrator role has access to all of the </w:t>
      </w:r>
      <w:proofErr w:type="spellStart"/>
      <w:r>
        <w:t>portlets</w:t>
      </w:r>
      <w:proofErr w:type="spellEnd"/>
      <w:r>
        <w:t xml:space="preserve">. The other two users will have access to subset of the available </w:t>
      </w:r>
      <w:proofErr w:type="spellStart"/>
      <w:r>
        <w:t>portlets</w:t>
      </w:r>
      <w:proofErr w:type="spellEnd"/>
      <w:r>
        <w:t>.</w:t>
      </w:r>
    </w:p>
    <w:tbl>
      <w:tblPr>
        <w:tblStyle w:val="TableGrid"/>
        <w:tblW w:w="0" w:type="auto"/>
        <w:tblInd w:w="468" w:type="dxa"/>
        <w:tblLook w:val="00BF"/>
      </w:tblPr>
      <w:tblGrid>
        <w:gridCol w:w="2520"/>
        <w:gridCol w:w="2250"/>
        <w:gridCol w:w="2250"/>
        <w:gridCol w:w="2430"/>
      </w:tblGrid>
      <w:tr w:rsidR="0045699A">
        <w:tc>
          <w:tcPr>
            <w:tcW w:w="2520" w:type="dxa"/>
          </w:tcPr>
          <w:p w:rsidR="0045699A" w:rsidRPr="00510631" w:rsidRDefault="00510631" w:rsidP="0045699A">
            <w:pPr>
              <w:ind w:left="0"/>
              <w:rPr>
                <w:b/>
              </w:rPr>
            </w:pPr>
            <w:r w:rsidRPr="00510631">
              <w:rPr>
                <w:b/>
              </w:rPr>
              <w:t>Feature</w:t>
            </w:r>
          </w:p>
        </w:tc>
        <w:tc>
          <w:tcPr>
            <w:tcW w:w="2250" w:type="dxa"/>
          </w:tcPr>
          <w:p w:rsidR="0045699A" w:rsidRPr="00510631" w:rsidRDefault="00510631" w:rsidP="0045699A">
            <w:pPr>
              <w:ind w:left="0"/>
              <w:rPr>
                <w:b/>
              </w:rPr>
            </w:pPr>
            <w:r w:rsidRPr="00510631">
              <w:rPr>
                <w:b/>
              </w:rPr>
              <w:t>Administrator Role</w:t>
            </w:r>
          </w:p>
        </w:tc>
        <w:tc>
          <w:tcPr>
            <w:tcW w:w="2250" w:type="dxa"/>
          </w:tcPr>
          <w:p w:rsidR="0045699A" w:rsidRPr="00510631" w:rsidRDefault="00510631" w:rsidP="0045699A">
            <w:pPr>
              <w:ind w:left="0"/>
              <w:rPr>
                <w:b/>
              </w:rPr>
            </w:pPr>
            <w:r w:rsidRPr="00510631">
              <w:rPr>
                <w:b/>
              </w:rPr>
              <w:t>Operator Role</w:t>
            </w:r>
          </w:p>
        </w:tc>
        <w:tc>
          <w:tcPr>
            <w:tcW w:w="2430" w:type="dxa"/>
          </w:tcPr>
          <w:p w:rsidR="0045699A" w:rsidRPr="00510631" w:rsidRDefault="00510631" w:rsidP="0045699A">
            <w:pPr>
              <w:ind w:left="0"/>
              <w:rPr>
                <w:b/>
              </w:rPr>
            </w:pPr>
            <w:r w:rsidRPr="00510631">
              <w:rPr>
                <w:b/>
              </w:rPr>
              <w:t>User Role</w:t>
            </w:r>
          </w:p>
        </w:tc>
      </w:tr>
      <w:tr w:rsidR="0045699A">
        <w:tc>
          <w:tcPr>
            <w:tcW w:w="2520" w:type="dxa"/>
          </w:tcPr>
          <w:p w:rsidR="0045699A" w:rsidRDefault="00510631" w:rsidP="0045699A">
            <w:pPr>
              <w:ind w:left="0"/>
            </w:pPr>
            <w:r>
              <w:t>Dashboards</w:t>
            </w:r>
          </w:p>
        </w:tc>
        <w:tc>
          <w:tcPr>
            <w:tcW w:w="2250" w:type="dxa"/>
          </w:tcPr>
          <w:p w:rsidR="0045699A" w:rsidRDefault="00510631" w:rsidP="0045699A">
            <w:pPr>
              <w:ind w:left="0"/>
            </w:pPr>
            <w:r>
              <w:t>Yes</w:t>
            </w:r>
          </w:p>
        </w:tc>
        <w:tc>
          <w:tcPr>
            <w:tcW w:w="2250" w:type="dxa"/>
          </w:tcPr>
          <w:p w:rsidR="0045699A" w:rsidRDefault="00510631" w:rsidP="0045699A">
            <w:pPr>
              <w:ind w:left="0"/>
            </w:pPr>
            <w:r>
              <w:t>Yes (read-only)</w:t>
            </w:r>
          </w:p>
        </w:tc>
        <w:tc>
          <w:tcPr>
            <w:tcW w:w="2430" w:type="dxa"/>
          </w:tcPr>
          <w:p w:rsidR="0045699A" w:rsidRDefault="00510631" w:rsidP="0045699A">
            <w:pPr>
              <w:ind w:left="0"/>
            </w:pPr>
            <w:r>
              <w:t>Yes (read-only)</w:t>
            </w:r>
          </w:p>
        </w:tc>
      </w:tr>
      <w:tr w:rsidR="00510631">
        <w:tc>
          <w:tcPr>
            <w:tcW w:w="2520" w:type="dxa"/>
          </w:tcPr>
          <w:p w:rsidR="00510631" w:rsidRDefault="00510631" w:rsidP="0045699A">
            <w:pPr>
              <w:ind w:left="0"/>
            </w:pPr>
            <w:r>
              <w:t xml:space="preserve">My </w:t>
            </w:r>
            <w:proofErr w:type="spellStart"/>
            <w:r>
              <w:t>GroundWork</w:t>
            </w:r>
            <w:proofErr w:type="spellEnd"/>
          </w:p>
        </w:tc>
        <w:tc>
          <w:tcPr>
            <w:tcW w:w="2250" w:type="dxa"/>
          </w:tcPr>
          <w:p w:rsidR="00510631" w:rsidRDefault="00510631" w:rsidP="0045699A">
            <w:pPr>
              <w:ind w:left="0"/>
            </w:pPr>
            <w:r>
              <w:t>Yes</w:t>
            </w:r>
          </w:p>
        </w:tc>
        <w:tc>
          <w:tcPr>
            <w:tcW w:w="2250" w:type="dxa"/>
          </w:tcPr>
          <w:p w:rsidR="00510631" w:rsidRDefault="00510631" w:rsidP="0045699A">
            <w:pPr>
              <w:ind w:left="0"/>
            </w:pPr>
            <w:r>
              <w:t>Yes</w:t>
            </w:r>
          </w:p>
        </w:tc>
        <w:tc>
          <w:tcPr>
            <w:tcW w:w="2430" w:type="dxa"/>
          </w:tcPr>
          <w:p w:rsidR="00510631" w:rsidRDefault="00510631" w:rsidP="0045699A">
            <w:pPr>
              <w:ind w:left="0"/>
            </w:pPr>
            <w:r>
              <w:t>Yes</w:t>
            </w:r>
          </w:p>
        </w:tc>
      </w:tr>
      <w:tr w:rsidR="00510631">
        <w:tc>
          <w:tcPr>
            <w:tcW w:w="2520" w:type="dxa"/>
          </w:tcPr>
          <w:p w:rsidR="00510631" w:rsidRDefault="00510631" w:rsidP="0045699A">
            <w:pPr>
              <w:ind w:left="0"/>
            </w:pPr>
            <w:r>
              <w:t>Event Console</w:t>
            </w:r>
          </w:p>
        </w:tc>
        <w:tc>
          <w:tcPr>
            <w:tcW w:w="2250" w:type="dxa"/>
          </w:tcPr>
          <w:p w:rsidR="00510631" w:rsidRDefault="00510631" w:rsidP="0045699A">
            <w:pPr>
              <w:ind w:left="0"/>
            </w:pPr>
            <w:r>
              <w:t>Yes</w:t>
            </w:r>
          </w:p>
        </w:tc>
        <w:tc>
          <w:tcPr>
            <w:tcW w:w="2250" w:type="dxa"/>
          </w:tcPr>
          <w:p w:rsidR="00510631" w:rsidRDefault="00510631" w:rsidP="0045699A">
            <w:pPr>
              <w:ind w:left="0"/>
            </w:pPr>
            <w:r>
              <w:t>Yes</w:t>
            </w:r>
          </w:p>
        </w:tc>
        <w:tc>
          <w:tcPr>
            <w:tcW w:w="2430" w:type="dxa"/>
          </w:tcPr>
          <w:p w:rsidR="00510631" w:rsidRDefault="00510631" w:rsidP="0045699A">
            <w:pPr>
              <w:ind w:left="0"/>
            </w:pPr>
          </w:p>
        </w:tc>
      </w:tr>
      <w:tr w:rsidR="00510631">
        <w:tc>
          <w:tcPr>
            <w:tcW w:w="2520" w:type="dxa"/>
          </w:tcPr>
          <w:p w:rsidR="00510631" w:rsidRDefault="00510631" w:rsidP="0045699A">
            <w:pPr>
              <w:ind w:left="0"/>
            </w:pPr>
            <w:r>
              <w:t>Status Viewer</w:t>
            </w:r>
          </w:p>
        </w:tc>
        <w:tc>
          <w:tcPr>
            <w:tcW w:w="2250" w:type="dxa"/>
          </w:tcPr>
          <w:p w:rsidR="00510631" w:rsidRDefault="00510631" w:rsidP="0045699A">
            <w:pPr>
              <w:ind w:left="0"/>
            </w:pPr>
            <w:r>
              <w:t>Yes</w:t>
            </w:r>
          </w:p>
        </w:tc>
        <w:tc>
          <w:tcPr>
            <w:tcW w:w="2250" w:type="dxa"/>
          </w:tcPr>
          <w:p w:rsidR="00510631" w:rsidRDefault="00510631" w:rsidP="0045699A">
            <w:pPr>
              <w:ind w:left="0"/>
            </w:pPr>
            <w:r>
              <w:t>Yes</w:t>
            </w:r>
          </w:p>
        </w:tc>
        <w:tc>
          <w:tcPr>
            <w:tcW w:w="2430" w:type="dxa"/>
          </w:tcPr>
          <w:p w:rsidR="00510631" w:rsidRDefault="00510631" w:rsidP="0045699A">
            <w:pPr>
              <w:ind w:left="0"/>
            </w:pPr>
            <w:r>
              <w:t>Yes (no actions)</w:t>
            </w:r>
          </w:p>
        </w:tc>
      </w:tr>
      <w:tr w:rsidR="00510631">
        <w:tc>
          <w:tcPr>
            <w:tcW w:w="2520" w:type="dxa"/>
          </w:tcPr>
          <w:p w:rsidR="00510631" w:rsidRDefault="00510631" w:rsidP="0045699A">
            <w:pPr>
              <w:ind w:left="0"/>
            </w:pPr>
            <w:r>
              <w:t>Reports</w:t>
            </w:r>
          </w:p>
        </w:tc>
        <w:tc>
          <w:tcPr>
            <w:tcW w:w="2250" w:type="dxa"/>
          </w:tcPr>
          <w:p w:rsidR="00510631" w:rsidRDefault="00510631" w:rsidP="0045699A">
            <w:pPr>
              <w:ind w:left="0"/>
            </w:pPr>
            <w:r>
              <w:t>Yes</w:t>
            </w:r>
          </w:p>
        </w:tc>
        <w:tc>
          <w:tcPr>
            <w:tcW w:w="2250" w:type="dxa"/>
          </w:tcPr>
          <w:p w:rsidR="00510631" w:rsidRDefault="00510631" w:rsidP="0045699A">
            <w:pPr>
              <w:ind w:left="0"/>
            </w:pPr>
          </w:p>
        </w:tc>
        <w:tc>
          <w:tcPr>
            <w:tcW w:w="2430" w:type="dxa"/>
          </w:tcPr>
          <w:p w:rsidR="00510631" w:rsidRDefault="00510631" w:rsidP="0045699A">
            <w:pPr>
              <w:ind w:left="0"/>
            </w:pPr>
            <w:r>
              <w:t>Yes</w:t>
            </w:r>
          </w:p>
        </w:tc>
      </w:tr>
      <w:tr w:rsidR="00510631">
        <w:tc>
          <w:tcPr>
            <w:tcW w:w="2520" w:type="dxa"/>
          </w:tcPr>
          <w:p w:rsidR="00510631" w:rsidRDefault="00510631" w:rsidP="0045699A">
            <w:pPr>
              <w:ind w:left="0"/>
            </w:pPr>
            <w:r>
              <w:t>Configuration</w:t>
            </w:r>
          </w:p>
        </w:tc>
        <w:tc>
          <w:tcPr>
            <w:tcW w:w="2250" w:type="dxa"/>
          </w:tcPr>
          <w:p w:rsidR="00510631" w:rsidRDefault="00510631" w:rsidP="0045699A">
            <w:pPr>
              <w:ind w:left="0"/>
            </w:pPr>
            <w:r>
              <w:t>Yes</w:t>
            </w:r>
          </w:p>
        </w:tc>
        <w:tc>
          <w:tcPr>
            <w:tcW w:w="2250" w:type="dxa"/>
          </w:tcPr>
          <w:p w:rsidR="00510631" w:rsidRDefault="00510631" w:rsidP="0045699A">
            <w:pPr>
              <w:ind w:left="0"/>
            </w:pPr>
          </w:p>
        </w:tc>
        <w:tc>
          <w:tcPr>
            <w:tcW w:w="2430" w:type="dxa"/>
          </w:tcPr>
          <w:p w:rsidR="00510631" w:rsidRDefault="00510631" w:rsidP="0045699A">
            <w:pPr>
              <w:ind w:left="0"/>
            </w:pPr>
          </w:p>
        </w:tc>
      </w:tr>
      <w:tr w:rsidR="00510631">
        <w:tc>
          <w:tcPr>
            <w:tcW w:w="2520" w:type="dxa"/>
          </w:tcPr>
          <w:p w:rsidR="00510631" w:rsidRDefault="00510631" w:rsidP="0045699A">
            <w:pPr>
              <w:ind w:left="0"/>
            </w:pPr>
            <w:r>
              <w:t>Auto-discovery</w:t>
            </w:r>
          </w:p>
        </w:tc>
        <w:tc>
          <w:tcPr>
            <w:tcW w:w="2250" w:type="dxa"/>
          </w:tcPr>
          <w:p w:rsidR="00510631" w:rsidRDefault="00510631" w:rsidP="0045699A">
            <w:pPr>
              <w:ind w:left="0"/>
            </w:pPr>
            <w:r>
              <w:t>Yes</w:t>
            </w:r>
          </w:p>
        </w:tc>
        <w:tc>
          <w:tcPr>
            <w:tcW w:w="2250" w:type="dxa"/>
          </w:tcPr>
          <w:p w:rsidR="00510631" w:rsidRDefault="00510631" w:rsidP="0045699A">
            <w:pPr>
              <w:ind w:left="0"/>
            </w:pPr>
          </w:p>
        </w:tc>
        <w:tc>
          <w:tcPr>
            <w:tcW w:w="2430" w:type="dxa"/>
          </w:tcPr>
          <w:p w:rsidR="00510631" w:rsidRDefault="00510631" w:rsidP="0045699A">
            <w:pPr>
              <w:ind w:left="0"/>
            </w:pPr>
          </w:p>
        </w:tc>
      </w:tr>
      <w:tr w:rsidR="00510631">
        <w:tc>
          <w:tcPr>
            <w:tcW w:w="2520" w:type="dxa"/>
          </w:tcPr>
          <w:p w:rsidR="00510631" w:rsidRDefault="00510631" w:rsidP="0045699A">
            <w:pPr>
              <w:ind w:left="0"/>
            </w:pPr>
            <w:r>
              <w:t>Administration</w:t>
            </w:r>
          </w:p>
        </w:tc>
        <w:tc>
          <w:tcPr>
            <w:tcW w:w="2250" w:type="dxa"/>
          </w:tcPr>
          <w:p w:rsidR="00510631" w:rsidRDefault="00510631" w:rsidP="0045699A">
            <w:pPr>
              <w:ind w:left="0"/>
            </w:pPr>
            <w:r>
              <w:t>Yes</w:t>
            </w:r>
          </w:p>
        </w:tc>
        <w:tc>
          <w:tcPr>
            <w:tcW w:w="2250" w:type="dxa"/>
          </w:tcPr>
          <w:p w:rsidR="00510631" w:rsidRDefault="00510631" w:rsidP="0045699A">
            <w:pPr>
              <w:ind w:left="0"/>
            </w:pPr>
          </w:p>
        </w:tc>
        <w:tc>
          <w:tcPr>
            <w:tcW w:w="2430" w:type="dxa"/>
          </w:tcPr>
          <w:p w:rsidR="00510631" w:rsidRDefault="00510631" w:rsidP="0045699A">
            <w:pPr>
              <w:ind w:left="0"/>
            </w:pPr>
          </w:p>
        </w:tc>
      </w:tr>
      <w:tr w:rsidR="00510631">
        <w:tc>
          <w:tcPr>
            <w:tcW w:w="2520" w:type="dxa"/>
          </w:tcPr>
          <w:p w:rsidR="00510631" w:rsidRDefault="00510631" w:rsidP="0045699A">
            <w:pPr>
              <w:ind w:left="0"/>
            </w:pPr>
            <w:proofErr w:type="spellStart"/>
            <w:r>
              <w:t>Nagios</w:t>
            </w:r>
            <w:proofErr w:type="spellEnd"/>
          </w:p>
        </w:tc>
        <w:tc>
          <w:tcPr>
            <w:tcW w:w="2250" w:type="dxa"/>
          </w:tcPr>
          <w:p w:rsidR="00510631" w:rsidRDefault="00510631" w:rsidP="0045699A">
            <w:pPr>
              <w:ind w:left="0"/>
            </w:pPr>
            <w:r>
              <w:t>Yes</w:t>
            </w:r>
          </w:p>
        </w:tc>
        <w:tc>
          <w:tcPr>
            <w:tcW w:w="2250" w:type="dxa"/>
          </w:tcPr>
          <w:p w:rsidR="00510631" w:rsidRDefault="00510631" w:rsidP="0045699A">
            <w:pPr>
              <w:ind w:left="0"/>
            </w:pPr>
            <w:r>
              <w:t>Yes</w:t>
            </w:r>
          </w:p>
        </w:tc>
        <w:tc>
          <w:tcPr>
            <w:tcW w:w="2430" w:type="dxa"/>
          </w:tcPr>
          <w:p w:rsidR="00510631" w:rsidRDefault="00510631" w:rsidP="0045699A">
            <w:pPr>
              <w:ind w:left="0"/>
            </w:pPr>
          </w:p>
        </w:tc>
      </w:tr>
      <w:tr w:rsidR="00510631">
        <w:tc>
          <w:tcPr>
            <w:tcW w:w="2520" w:type="dxa"/>
          </w:tcPr>
          <w:p w:rsidR="00510631" w:rsidRDefault="00510631" w:rsidP="0045699A">
            <w:pPr>
              <w:ind w:left="0"/>
            </w:pPr>
            <w:r>
              <w:t>Resources</w:t>
            </w:r>
          </w:p>
        </w:tc>
        <w:tc>
          <w:tcPr>
            <w:tcW w:w="2250" w:type="dxa"/>
          </w:tcPr>
          <w:p w:rsidR="00510631" w:rsidRDefault="00510631" w:rsidP="0045699A">
            <w:pPr>
              <w:ind w:left="0"/>
            </w:pPr>
            <w:r>
              <w:t>Yes</w:t>
            </w:r>
          </w:p>
        </w:tc>
        <w:tc>
          <w:tcPr>
            <w:tcW w:w="2250" w:type="dxa"/>
          </w:tcPr>
          <w:p w:rsidR="00510631" w:rsidRDefault="00510631" w:rsidP="0045699A">
            <w:pPr>
              <w:ind w:left="0"/>
            </w:pPr>
            <w:r>
              <w:t>Yes</w:t>
            </w:r>
          </w:p>
        </w:tc>
        <w:tc>
          <w:tcPr>
            <w:tcW w:w="2430" w:type="dxa"/>
          </w:tcPr>
          <w:p w:rsidR="00510631" w:rsidRDefault="00510631" w:rsidP="0045699A">
            <w:pPr>
              <w:ind w:left="0"/>
            </w:pPr>
            <w:r>
              <w:t>Yes</w:t>
            </w:r>
          </w:p>
        </w:tc>
      </w:tr>
    </w:tbl>
    <w:p w:rsidR="0045699A" w:rsidRDefault="0045699A" w:rsidP="00510631">
      <w:r>
        <w:t xml:space="preserve">At first </w:t>
      </w:r>
      <w:ins w:id="20" w:author="Thomas Stocking" w:date="2010-01-15T13:13:00Z">
        <w:r>
          <w:t>login</w:t>
        </w:r>
      </w:ins>
      <w:ins w:id="21" w:author="Thomas Stocking" w:date="2010-01-15T13:47:00Z">
        <w:r>
          <w:t>,</w:t>
        </w:r>
      </w:ins>
      <w:ins w:id="22" w:author="Thomas Stocking" w:date="2010-01-15T13:13:00Z">
        <w:r>
          <w:t xml:space="preserve"> the </w:t>
        </w:r>
      </w:ins>
      <w:del w:id="23" w:author="Thomas Stocking" w:date="2010-01-15T13:13:00Z">
        <w:r w:rsidDel="00385985">
          <w:delText>‘</w:delText>
        </w:r>
      </w:del>
      <w:r>
        <w:t>admin user</w:t>
      </w:r>
      <w:del w:id="24" w:author="Thomas Stocking" w:date="2010-01-15T13:14:00Z">
        <w:r w:rsidDel="00385985">
          <w:delText>’ lo</w:delText>
        </w:r>
      </w:del>
      <w:del w:id="25" w:author="Thomas Stocking" w:date="2010-01-15T13:13:00Z">
        <w:r w:rsidDel="00385985">
          <w:delText>gin subscribers</w:delText>
        </w:r>
      </w:del>
      <w:r>
        <w:t xml:space="preserve"> must copy-and-paste their license key into the portal application under Administration, </w:t>
      </w:r>
      <w:proofErr w:type="spellStart"/>
      <w:r>
        <w:t>GroundWork</w:t>
      </w:r>
      <w:proofErr w:type="spellEnd"/>
      <w:r>
        <w:t xml:space="preserve"> License. Each license is valid for the subscription duration purchased. Each GWOS installation has a single license file that controls access to the application user interface. The license file affects only user access to the GWOS portal; it does not affect the ability to start/stop application components or the data gathering, processing or notification features of the solution. License key validity is checked at user login and is affected by:</w:t>
      </w:r>
    </w:p>
    <w:p w:rsidR="0045699A" w:rsidRDefault="0045699A" w:rsidP="00510631">
      <w:pPr>
        <w:pStyle w:val="ListParagraph"/>
        <w:numPr>
          <w:ilvl w:val="0"/>
          <w:numId w:val="9"/>
          <w:ins w:id="26" w:author="Thomas Stocking" w:date="2010-01-15T13:54:00Z"/>
        </w:numPr>
        <w:pPrChange w:id="27" w:author="Thomas Stocking" w:date="2010-01-15T12:58:00Z">
          <w:pPr>
            <w:pStyle w:val="TextBullet"/>
          </w:pPr>
        </w:pPrChange>
      </w:pPr>
      <w:r>
        <w:t>The subscription start and end-date</w:t>
      </w:r>
    </w:p>
    <w:p w:rsidR="0045699A" w:rsidRDefault="0045699A" w:rsidP="00510631">
      <w:pPr>
        <w:pStyle w:val="ListParagraph"/>
        <w:numPr>
          <w:ilvl w:val="0"/>
          <w:numId w:val="9"/>
          <w:ins w:id="28" w:author="Thomas Stocking" w:date="2010-01-15T13:54:00Z"/>
        </w:numPr>
        <w:pPrChange w:id="29" w:author="Thomas Stocking" w:date="2010-01-15T12:58:00Z">
          <w:pPr>
            <w:pStyle w:val="TextBullet"/>
          </w:pPr>
        </w:pPrChange>
      </w:pPr>
      <w:r>
        <w:t>The number of monitored devices configured</w:t>
      </w:r>
    </w:p>
    <w:p w:rsidR="0045699A" w:rsidRDefault="0045699A" w:rsidP="00510631">
      <w:pPr>
        <w:pStyle w:val="ListParagraph"/>
        <w:numPr>
          <w:ilvl w:val="0"/>
          <w:numId w:val="9"/>
          <w:ins w:id="30" w:author="Thomas Stocking" w:date="2010-01-15T13:54:00Z"/>
        </w:numPr>
        <w:pPrChange w:id="31" w:author="Thomas Stocking" w:date="2010-01-15T12:58:00Z">
          <w:pPr>
            <w:pStyle w:val="TextBullet"/>
          </w:pPr>
        </w:pPrChange>
      </w:pPr>
      <w:r>
        <w:t>Network Service is enabled</w:t>
      </w:r>
    </w:p>
    <w:p w:rsidR="001C1EA9" w:rsidRDefault="001C1EA9" w:rsidP="008C3014">
      <w:pPr>
        <w:pStyle w:val="TextBullet"/>
      </w:pPr>
      <w:r>
        <w:br w:type="page"/>
      </w:r>
    </w:p>
    <w:p w:rsidR="001C1EA9" w:rsidRDefault="001C1EA9" w:rsidP="00510631">
      <w:pPr>
        <w:pStyle w:val="Heading2"/>
      </w:pPr>
      <w:r>
        <w:t xml:space="preserve">SECTION 3 – UPGRADING </w:t>
      </w:r>
    </w:p>
    <w:p w:rsidR="001C1EA9" w:rsidDel="00FE7853" w:rsidRDefault="001C1EA9" w:rsidP="00510631">
      <w:r>
        <w:t xml:space="preserve">Before attempting to upgrade please read this complete section for important details of changes applied during the upgrade process. </w:t>
      </w:r>
    </w:p>
    <w:p w:rsidR="001C1EA9" w:rsidRPr="004A7E76" w:rsidRDefault="001C1EA9" w:rsidP="00510631">
      <w:r>
        <w:t xml:space="preserve">Upgrading to </w:t>
      </w:r>
      <w:proofErr w:type="spellStart"/>
      <w:r>
        <w:t>GroundWork</w:t>
      </w:r>
      <w:proofErr w:type="spellEnd"/>
      <w:r>
        <w:t xml:space="preserve"> Monitor 6.1 is only supported from the following versions:</w:t>
      </w:r>
    </w:p>
    <w:p w:rsidR="001C1EA9" w:rsidRDefault="001C1EA9" w:rsidP="00510631">
      <w:pPr>
        <w:pStyle w:val="ListParagraph"/>
        <w:numPr>
          <w:ilvl w:val="0"/>
          <w:numId w:val="10"/>
          <w:ins w:id="32" w:author="Thomas Stocking" w:date="2010-01-15T13:57:00Z"/>
        </w:numPr>
      </w:pPr>
      <w:proofErr w:type="spellStart"/>
      <w:r>
        <w:t>GroundWork</w:t>
      </w:r>
      <w:proofErr w:type="spellEnd"/>
      <w:r>
        <w:t xml:space="preserve"> Monitor Enterprise 5.3</w:t>
      </w:r>
    </w:p>
    <w:p w:rsidR="001C1EA9" w:rsidRDefault="001C1EA9" w:rsidP="00510631">
      <w:pPr>
        <w:pStyle w:val="ListParagraph"/>
        <w:numPr>
          <w:ilvl w:val="0"/>
          <w:numId w:val="10"/>
          <w:ins w:id="33" w:author="Thomas Stocking" w:date="2010-01-15T13:57:00Z"/>
        </w:numPr>
      </w:pPr>
      <w:proofErr w:type="spellStart"/>
      <w:r>
        <w:t>GroundWork</w:t>
      </w:r>
      <w:proofErr w:type="spellEnd"/>
      <w:r>
        <w:t xml:space="preserve"> Monitor Enterprise 6.0</w:t>
      </w:r>
    </w:p>
    <w:p w:rsidR="001C1EA9" w:rsidRPr="004A7E76" w:rsidRDefault="001C1EA9" w:rsidP="00510631">
      <w:pPr>
        <w:pStyle w:val="ListParagraph"/>
        <w:numPr>
          <w:ilvl w:val="0"/>
          <w:numId w:val="10"/>
          <w:ins w:id="34" w:author="Thomas Stocking" w:date="2010-01-15T13:57:00Z"/>
        </w:numPr>
      </w:pPr>
      <w:proofErr w:type="spellStart"/>
      <w:r>
        <w:t>GroundWork</w:t>
      </w:r>
      <w:proofErr w:type="spellEnd"/>
      <w:r>
        <w:t xml:space="preserve"> Monitor Enterprise 6.0.1</w:t>
      </w:r>
    </w:p>
    <w:p w:rsidR="001C1EA9" w:rsidRDefault="001C1EA9" w:rsidP="00510631">
      <w:r>
        <w:t xml:space="preserve">Customers currently using the Network Management Suite (NMS) 2.1.2 with Groundwork Monitor </w:t>
      </w:r>
      <w:ins w:id="35" w:author="Thomas Stocking" w:date="2010-01-15T13:58:00Z">
        <w:r w:rsidR="00D46B99">
          <w:t xml:space="preserve">6.0.1 </w:t>
        </w:r>
      </w:ins>
      <w:r>
        <w:t>can upgrade to Release 6.1.</w:t>
      </w:r>
      <w:ins w:id="36" w:author="Thomas Stocking" w:date="2010-01-15T13:58:00Z">
        <w:r w:rsidR="00D46B99">
          <w:t xml:space="preserve"> Customers on previous versions</w:t>
        </w:r>
      </w:ins>
      <w:ins w:id="37" w:author="Thomas Stocking" w:date="2010-01-15T13:59:00Z">
        <w:r w:rsidR="00D46B99">
          <w:t xml:space="preserve"> of NMS</w:t>
        </w:r>
      </w:ins>
      <w:ins w:id="38" w:author="Thomas Stocking" w:date="2010-01-15T13:58:00Z">
        <w:r w:rsidR="00D46B99">
          <w:t xml:space="preserve"> should upgrade to 6.0.1 with NMS 2.1.2 before upgrading to 6.1</w:t>
        </w:r>
      </w:ins>
      <w:ins w:id="39" w:author="Thomas Stocking" w:date="2010-01-15T13:59:00Z">
        <w:r w:rsidR="00D46B99">
          <w:t>.</w:t>
        </w:r>
      </w:ins>
    </w:p>
    <w:p w:rsidR="001C1EA9" w:rsidRDefault="001C1EA9" w:rsidP="00510631">
      <w:r w:rsidRPr="00510631">
        <w:rPr>
          <w:b/>
        </w:rPr>
        <w:t>Important:</w:t>
      </w:r>
      <w:r w:rsidRPr="000B305A">
        <w:t xml:space="preserve"> </w:t>
      </w:r>
      <w:r w:rsidRPr="008B6D5C">
        <w:t xml:space="preserve">Complete a full system and database backup prior to upgrading your installation as described in </w:t>
      </w:r>
      <w:r>
        <w:t>the backup section below</w:t>
      </w:r>
      <w:r w:rsidRPr="008B6D5C">
        <w:t xml:space="preserve">. </w:t>
      </w:r>
      <w:del w:id="40" w:author="Thomas Stocking" w:date="2010-01-15T14:00:00Z">
        <w:r w:rsidRPr="008B6D5C" w:rsidDel="00DF0DE8">
          <w:delText xml:space="preserve">After performing an upgrade, GroundWork recommends that </w:delText>
        </w:r>
        <w:r w:rsidDel="00DF0DE8">
          <w:delText xml:space="preserve">you </w:delText>
        </w:r>
        <w:r w:rsidRPr="008B6D5C" w:rsidDel="00DF0DE8">
          <w:delText>perform a Configuration -&gt; Commit to sync up the data between Nagios and the Foundation database.</w:delText>
        </w:r>
      </w:del>
    </w:p>
    <w:p w:rsidR="001C1EA9" w:rsidRDefault="001C1EA9" w:rsidP="00510631">
      <w:r w:rsidRPr="00510631">
        <w:rPr>
          <w:b/>
        </w:rPr>
        <w:t>Important:</w:t>
      </w:r>
      <w:r>
        <w:t xml:space="preserve"> Ensure you have received your GWOS license key and read the license key description in the previous section before commencing your upgrade.</w:t>
      </w:r>
    </w:p>
    <w:p w:rsidR="001C1EA9" w:rsidRDefault="001C1EA9" w:rsidP="00510631">
      <w:r w:rsidRPr="008B6D5C">
        <w:t xml:space="preserve">To start the upgrade process follow the installation steps listed </w:t>
      </w:r>
      <w:r>
        <w:t>in section 2</w:t>
      </w:r>
      <w:r w:rsidRPr="008B6D5C">
        <w:t xml:space="preserve">. If an existing installation is detected </w:t>
      </w:r>
      <w:r>
        <w:t>you will be prompted to perform an upgrade by the installer.</w:t>
      </w:r>
    </w:p>
    <w:p w:rsidR="0045699A" w:rsidRDefault="001C1EA9" w:rsidP="00510631">
      <w:r>
        <w:t xml:space="preserve">Following a </w:t>
      </w:r>
      <w:proofErr w:type="spellStart"/>
      <w:r>
        <w:t>successfull</w:t>
      </w:r>
      <w:proofErr w:type="spellEnd"/>
      <w:del w:id="41" w:author="Thomas Stocking" w:date="2010-01-15T13:59:00Z">
        <w:r w:rsidDel="00D46B99">
          <w:delText>y</w:delText>
        </w:r>
      </w:del>
      <w:r>
        <w:t xml:space="preserve"> upgrade please flush the system configuration by performing a commit:</w:t>
      </w:r>
      <w:r w:rsidRPr="008B6D5C">
        <w:t xml:space="preserve"> </w:t>
      </w:r>
    </w:p>
    <w:p w:rsidR="00510631" w:rsidRPr="008B6D5C" w:rsidRDefault="00510631" w:rsidP="00510631">
      <w:pPr>
        <w:pStyle w:val="ListParagraph"/>
        <w:numPr>
          <w:ilvl w:val="0"/>
          <w:numId w:val="11"/>
        </w:numPr>
      </w:pPr>
      <w:r w:rsidRPr="008B6D5C">
        <w:t xml:space="preserve">Login to </w:t>
      </w:r>
      <w:proofErr w:type="spellStart"/>
      <w:r w:rsidRPr="008B6D5C">
        <w:t>G</w:t>
      </w:r>
      <w:r>
        <w:t>roundWork</w:t>
      </w:r>
      <w:proofErr w:type="spellEnd"/>
      <w:r w:rsidRPr="008B6D5C">
        <w:t xml:space="preserve"> </w:t>
      </w:r>
      <w:r>
        <w:t>6.1</w:t>
      </w:r>
      <w:r w:rsidRPr="008B6D5C">
        <w:t xml:space="preserve"> portal as admin</w:t>
      </w:r>
    </w:p>
    <w:p w:rsidR="00510631" w:rsidRPr="008B6D5C" w:rsidRDefault="00510631" w:rsidP="00510631">
      <w:pPr>
        <w:pStyle w:val="ListParagraph"/>
        <w:numPr>
          <w:ilvl w:val="0"/>
          <w:numId w:val="11"/>
        </w:numPr>
      </w:pPr>
      <w:r w:rsidRPr="008B6D5C">
        <w:t xml:space="preserve">Select the Configuration </w:t>
      </w:r>
      <w:proofErr w:type="spellStart"/>
      <w:r w:rsidRPr="008B6D5C">
        <w:t>portlet</w:t>
      </w:r>
      <w:proofErr w:type="spellEnd"/>
      <w:r w:rsidRPr="008B6D5C">
        <w:t xml:space="preserve"> page</w:t>
      </w:r>
    </w:p>
    <w:p w:rsidR="00510631" w:rsidRPr="008B6D5C" w:rsidRDefault="00510631" w:rsidP="00510631">
      <w:pPr>
        <w:pStyle w:val="ListParagraph"/>
        <w:numPr>
          <w:ilvl w:val="0"/>
          <w:numId w:val="11"/>
        </w:numPr>
      </w:pPr>
      <w:r w:rsidRPr="008B6D5C">
        <w:t xml:space="preserve">Select the Control </w:t>
      </w:r>
      <w:proofErr w:type="spellStart"/>
      <w:r w:rsidRPr="008B6D5C">
        <w:t>subportlet</w:t>
      </w:r>
      <w:proofErr w:type="spellEnd"/>
      <w:r w:rsidRPr="008B6D5C">
        <w:t xml:space="preserve"> page</w:t>
      </w:r>
    </w:p>
    <w:p w:rsidR="00510631" w:rsidRPr="008B6D5C" w:rsidRDefault="00510631" w:rsidP="00510631">
      <w:pPr>
        <w:pStyle w:val="ListParagraph"/>
        <w:numPr>
          <w:ilvl w:val="0"/>
          <w:numId w:val="11"/>
        </w:numPr>
      </w:pPr>
      <w:r w:rsidRPr="008B6D5C">
        <w:t>Select the Commit link</w:t>
      </w:r>
    </w:p>
    <w:p w:rsidR="001C1EA9" w:rsidRDefault="001C1EA9" w:rsidP="00BA33D8">
      <w:r>
        <w:t>After upgrading to 6.1 you may encounter the message, “</w:t>
      </w:r>
      <w:r w:rsidRPr="00426685">
        <w:t>Not Found</w:t>
      </w:r>
      <w:r>
        <w:t xml:space="preserve"> </w:t>
      </w:r>
      <w:r w:rsidRPr="00426685">
        <w:t>Error</w:t>
      </w:r>
      <w:r>
        <w:t xml:space="preserve"> </w:t>
      </w:r>
      <w:r w:rsidRPr="00426685">
        <w:t>404 - the requested URL /monitor/</w:t>
      </w:r>
      <w:proofErr w:type="spellStart"/>
      <w:r w:rsidRPr="00426685">
        <w:t>index.php</w:t>
      </w:r>
      <w:proofErr w:type="spellEnd"/>
      <w:r>
        <w:t xml:space="preserve"> </w:t>
      </w:r>
      <w:r w:rsidRPr="00426685">
        <w:t>was not found on this server</w:t>
      </w:r>
      <w:r>
        <w:t>.”  You must clear your browser's cache and log back in again.</w:t>
      </w:r>
    </w:p>
    <w:p w:rsidR="001C1EA9" w:rsidRDefault="001C1EA9" w:rsidP="00510631">
      <w:pPr>
        <w:pStyle w:val="Heading2"/>
      </w:pPr>
      <w:r>
        <w:t>SECTION 4 – FIXED ISSUES SINCE RELEASE 6.0.1</w:t>
      </w:r>
    </w:p>
    <w:p w:rsidR="001C1EA9" w:rsidRDefault="001C1EA9" w:rsidP="00510631">
      <w:r>
        <w:t>This section summarizes the minor issues fixed since release 6.0.1</w:t>
      </w:r>
    </w:p>
    <w:p w:rsidR="001C1EA9" w:rsidRDefault="001C1EA9" w:rsidP="008C3014">
      <w:pPr>
        <w:pStyle w:val="TextBulle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088"/>
        <w:gridCol w:w="2250"/>
        <w:gridCol w:w="5814"/>
      </w:tblGrid>
      <w:tr w:rsidR="001C1EA9" w:rsidRPr="00BA33D8">
        <w:tc>
          <w:tcPr>
            <w:tcW w:w="2088" w:type="dxa"/>
            <w:shd w:val="clear" w:color="auto" w:fill="FFFFFF"/>
          </w:tcPr>
          <w:p w:rsidR="001C1EA9" w:rsidRPr="005F1340" w:rsidRDefault="001C1EA9" w:rsidP="00510631">
            <w:pPr>
              <w:rPr>
                <w:rFonts w:eastAsia="Arial Unicode MS"/>
                <w:b/>
                <w:sz w:val="20"/>
              </w:rPr>
            </w:pPr>
            <w:r w:rsidRPr="005F1340">
              <w:rPr>
                <w:rFonts w:eastAsia="Arial Unicode MS"/>
                <w:b/>
                <w:sz w:val="20"/>
              </w:rPr>
              <w:t>Key</w:t>
            </w:r>
          </w:p>
        </w:tc>
        <w:tc>
          <w:tcPr>
            <w:tcW w:w="2250" w:type="dxa"/>
            <w:shd w:val="clear" w:color="auto" w:fill="FFFFFF"/>
          </w:tcPr>
          <w:p w:rsidR="001C1EA9" w:rsidRPr="005F1340" w:rsidRDefault="001C1EA9" w:rsidP="00510631">
            <w:pPr>
              <w:rPr>
                <w:rFonts w:eastAsia="Arial Unicode MS"/>
                <w:b/>
                <w:sz w:val="20"/>
              </w:rPr>
            </w:pPr>
            <w:r w:rsidRPr="005F1340">
              <w:rPr>
                <w:rFonts w:eastAsia="Arial Unicode MS"/>
                <w:b/>
                <w:sz w:val="20"/>
              </w:rPr>
              <w:t>Component/s</w:t>
            </w:r>
          </w:p>
        </w:tc>
        <w:tc>
          <w:tcPr>
            <w:tcW w:w="5814" w:type="dxa"/>
            <w:shd w:val="clear" w:color="auto" w:fill="FFFFFF"/>
          </w:tcPr>
          <w:p w:rsidR="001C1EA9" w:rsidRPr="005F1340" w:rsidRDefault="001C1EA9" w:rsidP="00510631">
            <w:pPr>
              <w:rPr>
                <w:rFonts w:eastAsia="Arial Unicode MS"/>
                <w:b/>
                <w:sz w:val="20"/>
              </w:rPr>
            </w:pPr>
            <w:r w:rsidRPr="005F1340">
              <w:rPr>
                <w:rFonts w:eastAsia="Arial Unicode MS"/>
                <w:b/>
                <w:sz w:val="20"/>
              </w:rPr>
              <w:t>Summary</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GWMON-8209</w:t>
            </w:r>
          </w:p>
        </w:tc>
        <w:tc>
          <w:tcPr>
            <w:tcW w:w="2250" w:type="dxa"/>
            <w:shd w:val="clear" w:color="auto" w:fill="FFFFFF"/>
          </w:tcPr>
          <w:p w:rsidR="001C1EA9" w:rsidRPr="005F1340" w:rsidRDefault="00FC052F" w:rsidP="00510631">
            <w:pPr>
              <w:rPr>
                <w:rFonts w:eastAsia="Arial Unicode MS"/>
                <w:sz w:val="20"/>
              </w:rPr>
            </w:pPr>
            <w:r w:rsidRPr="005F1340">
              <w:rPr>
                <w:rFonts w:eastAsia="Arial Unicode MS"/>
                <w:sz w:val="20"/>
              </w:rPr>
              <w:t>Dashboards/</w:t>
            </w:r>
            <w:r w:rsidRPr="005F1340">
              <w:rPr>
                <w:rFonts w:eastAsia="Arial Unicode MS"/>
                <w:sz w:val="20"/>
              </w:rPr>
              <w:br/>
            </w:r>
            <w:r w:rsidR="001C1EA9" w:rsidRPr="005F1340">
              <w:rPr>
                <w:rFonts w:eastAsia="Arial Unicode MS"/>
                <w:sz w:val="20"/>
              </w:rPr>
              <w:t xml:space="preserve">My </w:t>
            </w:r>
            <w:proofErr w:type="spellStart"/>
            <w:r w:rsidR="001C1EA9" w:rsidRPr="005F1340">
              <w:rPr>
                <w:rFonts w:eastAsia="Arial Unicode MS"/>
                <w:sz w:val="20"/>
              </w:rPr>
              <w:t>GroundWork</w:t>
            </w:r>
            <w:proofErr w:type="spellEnd"/>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 xml:space="preserve">Dashboards, </w:t>
            </w:r>
            <w:proofErr w:type="spellStart"/>
            <w:proofErr w:type="gramStart"/>
            <w:r w:rsidRPr="005F1340">
              <w:rPr>
                <w:rFonts w:eastAsia="Arial Unicode MS"/>
                <w:sz w:val="20"/>
              </w:rPr>
              <w:t>MyGroundWork</w:t>
            </w:r>
            <w:proofErr w:type="spellEnd"/>
            <w:r w:rsidRPr="005F1340">
              <w:rPr>
                <w:rFonts w:eastAsia="Arial Unicode MS"/>
                <w:sz w:val="20"/>
              </w:rPr>
              <w:t xml:space="preserve"> :</w:t>
            </w:r>
            <w:proofErr w:type="gramEnd"/>
            <w:r w:rsidRPr="005F1340">
              <w:rPr>
                <w:rFonts w:eastAsia="Arial Unicode MS"/>
                <w:sz w:val="20"/>
              </w:rPr>
              <w:t xml:space="preserve"> Edit preferences- Host Status Summary </w:t>
            </w:r>
            <w:proofErr w:type="spellStart"/>
            <w:r w:rsidRPr="005F1340">
              <w:rPr>
                <w:rFonts w:eastAsia="Arial Unicode MS"/>
                <w:sz w:val="20"/>
              </w:rPr>
              <w:t>Portlet</w:t>
            </w:r>
            <w:proofErr w:type="spellEnd"/>
            <w:r w:rsidRPr="005F1340">
              <w:rPr>
                <w:rFonts w:eastAsia="Arial Unicode MS"/>
                <w:sz w:val="20"/>
              </w:rPr>
              <w:t xml:space="preserve"> (</w:t>
            </w:r>
            <w:proofErr w:type="spellStart"/>
            <w:r w:rsidRPr="005F1340">
              <w:rPr>
                <w:rFonts w:eastAsia="Arial Unicode MS"/>
                <w:sz w:val="20"/>
              </w:rPr>
              <w:t>HostSummaryInstance</w:t>
            </w:r>
            <w:proofErr w:type="spellEnd"/>
            <w:r w:rsidRPr="005F1340">
              <w:rPr>
                <w:rFonts w:eastAsia="Arial Unicode MS"/>
                <w:sz w:val="20"/>
              </w:rPr>
              <w:t>) values are not updated correctly</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GWMON-8207</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Configuration</w:t>
            </w:r>
          </w:p>
        </w:tc>
        <w:tc>
          <w:tcPr>
            <w:tcW w:w="5814" w:type="dxa"/>
            <w:shd w:val="clear" w:color="auto" w:fill="FFFFFF"/>
          </w:tcPr>
          <w:p w:rsidR="001C1EA9" w:rsidRPr="005F1340" w:rsidRDefault="00FC052F" w:rsidP="00FC052F">
            <w:pPr>
              <w:rPr>
                <w:rFonts w:eastAsia="Arial Unicode MS"/>
                <w:sz w:val="20"/>
              </w:rPr>
            </w:pPr>
            <w:r w:rsidRPr="005F1340">
              <w:rPr>
                <w:rFonts w:eastAsia="Arial Unicode MS"/>
                <w:sz w:val="20"/>
              </w:rPr>
              <w:t>Stack trace a</w:t>
            </w:r>
            <w:r w:rsidR="001C1EA9" w:rsidRPr="005F1340">
              <w:rPr>
                <w:rFonts w:eastAsia="Arial Unicode MS"/>
                <w:sz w:val="20"/>
              </w:rPr>
              <w:t>fter executing an Auto Discovery</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GWMON-8204</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Configuration</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Monarch commit generates an error after commit -- Error executing /</w:t>
            </w:r>
            <w:proofErr w:type="spellStart"/>
            <w:r w:rsidRPr="005F1340">
              <w:rPr>
                <w:rFonts w:eastAsia="Arial Unicode MS"/>
                <w:sz w:val="20"/>
              </w:rPr>
              <w:t>usr/local/groundwork/core/monarch/bin/nagios_reload</w:t>
            </w:r>
            <w:proofErr w:type="spellEnd"/>
            <w:r w:rsidRPr="005F1340">
              <w:rPr>
                <w:rFonts w:eastAsia="Arial Unicode MS"/>
                <w:sz w:val="20"/>
              </w:rPr>
              <w:t xml:space="preserve"> (Not a directory)</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GWMON-8202</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Performance</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Auto-refresh in Performance Viewer yields Forbidden message</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GWMON-8197</w:t>
            </w:r>
          </w:p>
        </w:tc>
        <w:tc>
          <w:tcPr>
            <w:tcW w:w="2250"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p>
        </w:tc>
        <w:tc>
          <w:tcPr>
            <w:tcW w:w="5814"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r w:rsidRPr="005F1340">
              <w:rPr>
                <w:rFonts w:eastAsia="Arial Unicode MS"/>
                <w:sz w:val="20"/>
              </w:rPr>
              <w:t xml:space="preserve"> - Tactical Over View - select Outages link</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GWMON-8196</w:t>
            </w:r>
          </w:p>
        </w:tc>
        <w:tc>
          <w:tcPr>
            <w:tcW w:w="2250"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p>
        </w:tc>
        <w:tc>
          <w:tcPr>
            <w:tcW w:w="5814"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r w:rsidRPr="005F1340">
              <w:rPr>
                <w:rFonts w:eastAsia="Arial Unicode MS"/>
                <w:sz w:val="20"/>
              </w:rPr>
              <w:t xml:space="preserve"> - Process Info subpage -- selecting a </w:t>
            </w:r>
            <w:proofErr w:type="spellStart"/>
            <w:r w:rsidRPr="005F1340">
              <w:rPr>
                <w:rFonts w:eastAsia="Arial Unicode MS"/>
                <w:sz w:val="20"/>
              </w:rPr>
              <w:t>nagios</w:t>
            </w:r>
            <w:proofErr w:type="spellEnd"/>
            <w:r w:rsidRPr="005F1340">
              <w:rPr>
                <w:rFonts w:eastAsia="Arial Unicode MS"/>
                <w:sz w:val="20"/>
              </w:rPr>
              <w:t xml:space="preserve"> command link fails</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GWMON-8195</w:t>
            </w:r>
          </w:p>
        </w:tc>
        <w:tc>
          <w:tcPr>
            <w:tcW w:w="2250"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p>
        </w:tc>
        <w:tc>
          <w:tcPr>
            <w:tcW w:w="5814"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r w:rsidRPr="005F1340">
              <w:rPr>
                <w:rFonts w:eastAsia="Arial Unicode MS"/>
                <w:sz w:val="20"/>
              </w:rPr>
              <w:t xml:space="preserve"> - Service Problem - select View History For all hosts link</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GWMON-8194</w:t>
            </w:r>
          </w:p>
        </w:tc>
        <w:tc>
          <w:tcPr>
            <w:tcW w:w="2250"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p>
        </w:tc>
        <w:tc>
          <w:tcPr>
            <w:tcW w:w="5814"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r w:rsidRPr="005F1340">
              <w:rPr>
                <w:rFonts w:eastAsia="Arial Unicode MS"/>
                <w:sz w:val="20"/>
              </w:rPr>
              <w:t xml:space="preserve"> - </w:t>
            </w:r>
            <w:proofErr w:type="spellStart"/>
            <w:r w:rsidRPr="005F1340">
              <w:rPr>
                <w:rFonts w:eastAsia="Arial Unicode MS"/>
                <w:sz w:val="20"/>
              </w:rPr>
              <w:t>Nagios</w:t>
            </w:r>
            <w:proofErr w:type="spellEnd"/>
            <w:r w:rsidRPr="005F1340">
              <w:rPr>
                <w:rFonts w:eastAsia="Arial Unicode MS"/>
                <w:sz w:val="20"/>
              </w:rPr>
              <w:t xml:space="preserve"> Notifications Report - press the update button generates permission error</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GWMON-8193</w:t>
            </w:r>
          </w:p>
        </w:tc>
        <w:tc>
          <w:tcPr>
            <w:tcW w:w="2250"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p>
        </w:tc>
        <w:tc>
          <w:tcPr>
            <w:tcW w:w="5814"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r w:rsidRPr="005F1340">
              <w:rPr>
                <w:rFonts w:eastAsia="Arial Unicode MS"/>
                <w:sz w:val="20"/>
              </w:rPr>
              <w:t xml:space="preserve"> - </w:t>
            </w:r>
            <w:proofErr w:type="spellStart"/>
            <w:r w:rsidRPr="005F1340">
              <w:rPr>
                <w:rFonts w:eastAsia="Arial Unicode MS"/>
                <w:sz w:val="20"/>
              </w:rPr>
              <w:t>Nagios</w:t>
            </w:r>
            <w:proofErr w:type="spellEnd"/>
            <w:r w:rsidRPr="005F1340">
              <w:rPr>
                <w:rFonts w:eastAsia="Arial Unicode MS"/>
                <w:sz w:val="20"/>
              </w:rPr>
              <w:t xml:space="preserve"> Availability Report - create a report generates permission error</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GWMON-8192</w:t>
            </w:r>
          </w:p>
        </w:tc>
        <w:tc>
          <w:tcPr>
            <w:tcW w:w="2250"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p>
        </w:tc>
        <w:tc>
          <w:tcPr>
            <w:tcW w:w="5814"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r w:rsidRPr="005F1340">
              <w:rPr>
                <w:rFonts w:eastAsia="Arial Unicode MS"/>
                <w:sz w:val="20"/>
              </w:rPr>
              <w:t xml:space="preserve"> - </w:t>
            </w:r>
            <w:proofErr w:type="spellStart"/>
            <w:r w:rsidRPr="005F1340">
              <w:rPr>
                <w:rFonts w:eastAsia="Arial Unicode MS"/>
                <w:sz w:val="20"/>
              </w:rPr>
              <w:t>Nagios</w:t>
            </w:r>
            <w:proofErr w:type="spellEnd"/>
            <w:r w:rsidRPr="005F1340">
              <w:rPr>
                <w:rFonts w:eastAsia="Arial Unicode MS"/>
                <w:sz w:val="20"/>
              </w:rPr>
              <w:t xml:space="preserve"> - </w:t>
            </w:r>
            <w:proofErr w:type="spellStart"/>
            <w:r w:rsidRPr="005F1340">
              <w:rPr>
                <w:rFonts w:eastAsia="Arial Unicode MS"/>
                <w:sz w:val="20"/>
              </w:rPr>
              <w:t>Nagios</w:t>
            </w:r>
            <w:proofErr w:type="spellEnd"/>
            <w:r w:rsidRPr="005F1340">
              <w:rPr>
                <w:rFonts w:eastAsia="Arial Unicode MS"/>
                <w:sz w:val="20"/>
              </w:rPr>
              <w:t xml:space="preserve"> </w:t>
            </w:r>
            <w:proofErr w:type="spellStart"/>
            <w:r w:rsidRPr="005F1340">
              <w:rPr>
                <w:rFonts w:eastAsia="Arial Unicode MS"/>
                <w:sz w:val="20"/>
              </w:rPr>
              <w:t>StatusMap</w:t>
            </w:r>
            <w:proofErr w:type="spellEnd"/>
            <w:r w:rsidRPr="005F1340">
              <w:rPr>
                <w:rFonts w:eastAsia="Arial Unicode MS"/>
                <w:sz w:val="20"/>
              </w:rPr>
              <w:t xml:space="preserve"> subpage - select Update button -- generates permission error</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GWMON-8191</w:t>
            </w:r>
          </w:p>
        </w:tc>
        <w:tc>
          <w:tcPr>
            <w:tcW w:w="2250"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p>
        </w:tc>
        <w:tc>
          <w:tcPr>
            <w:tcW w:w="5814"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r w:rsidRPr="005F1340">
              <w:rPr>
                <w:rFonts w:eastAsia="Arial Unicode MS"/>
                <w:sz w:val="20"/>
              </w:rPr>
              <w:t xml:space="preserve"> - </w:t>
            </w:r>
            <w:proofErr w:type="spellStart"/>
            <w:r w:rsidRPr="005F1340">
              <w:rPr>
                <w:rFonts w:eastAsia="Arial Unicode MS"/>
                <w:sz w:val="20"/>
              </w:rPr>
              <w:t>Nagios</w:t>
            </w:r>
            <w:proofErr w:type="spellEnd"/>
            <w:r w:rsidRPr="005F1340">
              <w:rPr>
                <w:rFonts w:eastAsia="Arial Unicode MS"/>
                <w:sz w:val="20"/>
              </w:rPr>
              <w:t xml:space="preserve"> Events subpage - select Update button -- generates permission error</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GWMON-8190</w:t>
            </w:r>
          </w:p>
        </w:tc>
        <w:tc>
          <w:tcPr>
            <w:tcW w:w="2250"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p>
        </w:tc>
        <w:tc>
          <w:tcPr>
            <w:tcW w:w="5814"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r w:rsidRPr="005F1340">
              <w:rPr>
                <w:rFonts w:eastAsia="Arial Unicode MS"/>
                <w:sz w:val="20"/>
              </w:rPr>
              <w:t xml:space="preserve"> - Comment subpage -select the host/service comment link</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GWMON-8189</w:t>
            </w:r>
          </w:p>
        </w:tc>
        <w:tc>
          <w:tcPr>
            <w:tcW w:w="2250"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p>
        </w:tc>
        <w:tc>
          <w:tcPr>
            <w:tcW w:w="5814"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r w:rsidRPr="005F1340">
              <w:rPr>
                <w:rFonts w:eastAsia="Arial Unicode MS"/>
                <w:sz w:val="20"/>
              </w:rPr>
              <w:t xml:space="preserve"> - Host subpage - select a host -- generates permission error</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GWMON-8188</w:t>
            </w:r>
          </w:p>
        </w:tc>
        <w:tc>
          <w:tcPr>
            <w:tcW w:w="2250"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p>
        </w:tc>
        <w:tc>
          <w:tcPr>
            <w:tcW w:w="5814"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r w:rsidRPr="005F1340">
              <w:rPr>
                <w:rFonts w:eastAsia="Arial Unicode MS"/>
                <w:sz w:val="20"/>
              </w:rPr>
              <w:t xml:space="preserve"> - </w:t>
            </w:r>
            <w:proofErr w:type="spellStart"/>
            <w:r w:rsidRPr="005F1340">
              <w:rPr>
                <w:rFonts w:eastAsia="Arial Unicode MS"/>
                <w:sz w:val="20"/>
              </w:rPr>
              <w:t>Nagios</w:t>
            </w:r>
            <w:proofErr w:type="spellEnd"/>
            <w:r w:rsidRPr="005F1340">
              <w:rPr>
                <w:rFonts w:eastAsia="Arial Unicode MS"/>
                <w:sz w:val="20"/>
              </w:rPr>
              <w:t xml:space="preserve"> Trend Report - create a report generates permission error</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GWMON-8187</w:t>
            </w:r>
          </w:p>
        </w:tc>
        <w:tc>
          <w:tcPr>
            <w:tcW w:w="2250"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p>
        </w:tc>
        <w:tc>
          <w:tcPr>
            <w:tcW w:w="5814"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r w:rsidRPr="005F1340">
              <w:rPr>
                <w:rFonts w:eastAsia="Arial Unicode MS"/>
                <w:sz w:val="20"/>
              </w:rPr>
              <w:t xml:space="preserve"> - select an object from tactical overview page -- generates permission error</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GWMON-8184</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Status Viewer</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Service Statistics in Status Viewer --&gt; Entire Network view are out of sync after trying to access the Unknown Pop Up</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GWMON-8160</w:t>
            </w:r>
          </w:p>
        </w:tc>
        <w:tc>
          <w:tcPr>
            <w:tcW w:w="2250"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p>
        </w:tc>
        <w:tc>
          <w:tcPr>
            <w:tcW w:w="5814" w:type="dxa"/>
            <w:shd w:val="clear" w:color="auto" w:fill="FFFFFF"/>
          </w:tcPr>
          <w:p w:rsidR="001C1EA9" w:rsidRPr="005F1340" w:rsidRDefault="00FC052F" w:rsidP="00FC052F">
            <w:pPr>
              <w:rPr>
                <w:rFonts w:eastAsia="Arial Unicode MS"/>
                <w:sz w:val="20"/>
              </w:rPr>
            </w:pPr>
            <w:r w:rsidRPr="005F1340">
              <w:rPr>
                <w:rFonts w:eastAsia="Arial Unicode MS"/>
                <w:sz w:val="20"/>
              </w:rPr>
              <w:t>Additional security checks for access to</w:t>
            </w:r>
            <w:r w:rsidR="001C1EA9" w:rsidRPr="005F1340">
              <w:rPr>
                <w:rFonts w:eastAsia="Arial Unicode MS"/>
                <w:sz w:val="20"/>
              </w:rPr>
              <w:t xml:space="preserve"> </w:t>
            </w:r>
            <w:proofErr w:type="spellStart"/>
            <w:r w:rsidR="001C1EA9" w:rsidRPr="005F1340">
              <w:rPr>
                <w:rFonts w:eastAsia="Arial Unicode MS"/>
                <w:sz w:val="20"/>
              </w:rPr>
              <w:t>Nagios</w:t>
            </w:r>
            <w:proofErr w:type="spellEnd"/>
            <w:r w:rsidRPr="005F1340">
              <w:rPr>
                <w:rFonts w:eastAsia="Arial Unicode MS"/>
                <w:sz w:val="20"/>
              </w:rPr>
              <w:t xml:space="preserve"> UI</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GWMON-8147</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Status Viewer</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Null pointer exception in status viewer</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GWMON-8145</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Status Viewer</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Selecting any host and then clicking on Entire network takes the user to License key validation screen</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GWMON-8141</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 xml:space="preserve">My </w:t>
            </w:r>
            <w:proofErr w:type="spellStart"/>
            <w:r w:rsidRPr="005F1340">
              <w:rPr>
                <w:rFonts w:eastAsia="Arial Unicode MS"/>
                <w:sz w:val="20"/>
              </w:rPr>
              <w:t>GroundWork</w:t>
            </w:r>
            <w:proofErr w:type="spellEnd"/>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 xml:space="preserve">Availability </w:t>
            </w:r>
            <w:proofErr w:type="spellStart"/>
            <w:r w:rsidRPr="005F1340">
              <w:rPr>
                <w:rFonts w:eastAsia="Arial Unicode MS"/>
                <w:sz w:val="20"/>
              </w:rPr>
              <w:t>portlet</w:t>
            </w:r>
            <w:proofErr w:type="spellEnd"/>
            <w:r w:rsidRPr="005F1340">
              <w:rPr>
                <w:rFonts w:eastAsia="Arial Unicode MS"/>
                <w:sz w:val="20"/>
              </w:rPr>
              <w:t xml:space="preserve"> re-render wrong time filter graph while frequently change time filter</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GWMON-8132</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Status Viewer</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Overview not updated on poll in large configurations</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GWMON-8131</w:t>
            </w:r>
          </w:p>
        </w:tc>
        <w:tc>
          <w:tcPr>
            <w:tcW w:w="2250"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Plugins</w:t>
            </w:r>
            <w:proofErr w:type="spellEnd"/>
          </w:p>
        </w:tc>
        <w:tc>
          <w:tcPr>
            <w:tcW w:w="5814"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Check_procl.sh</w:t>
            </w:r>
            <w:proofErr w:type="spellEnd"/>
            <w:r w:rsidRPr="005F1340">
              <w:rPr>
                <w:rFonts w:eastAsia="Arial Unicode MS"/>
                <w:sz w:val="20"/>
              </w:rPr>
              <w:t xml:space="preserve"> does not work on </w:t>
            </w:r>
            <w:proofErr w:type="spellStart"/>
            <w:r w:rsidRPr="005F1340">
              <w:rPr>
                <w:rFonts w:eastAsia="Arial Unicode MS"/>
                <w:sz w:val="20"/>
              </w:rPr>
              <w:t>Ubuntu</w:t>
            </w:r>
            <w:proofErr w:type="spellEnd"/>
            <w:r w:rsidRPr="005F1340">
              <w:rPr>
                <w:rFonts w:eastAsia="Arial Unicode MS"/>
                <w:sz w:val="20"/>
              </w:rPr>
              <w:t xml:space="preserve"> platforms</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GWMON-8126</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Status Viewer</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First Detected timestamp sometimes reflects a time after Last Detected timestamp in Status Viewer</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GWMON-8125</w:t>
            </w:r>
          </w:p>
        </w:tc>
        <w:tc>
          <w:tcPr>
            <w:tcW w:w="2250"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BitRock</w:t>
            </w:r>
            <w:proofErr w:type="spellEnd"/>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 xml:space="preserve">Executing a commit on 64bit EE </w:t>
            </w:r>
            <w:proofErr w:type="spellStart"/>
            <w:r w:rsidRPr="005F1340">
              <w:rPr>
                <w:rFonts w:eastAsia="Arial Unicode MS"/>
                <w:sz w:val="20"/>
              </w:rPr>
              <w:t>Ubuntu</w:t>
            </w:r>
            <w:proofErr w:type="spellEnd"/>
            <w:r w:rsidRPr="005F1340">
              <w:rPr>
                <w:rFonts w:eastAsia="Arial Unicode MS"/>
                <w:sz w:val="20"/>
              </w:rPr>
              <w:t xml:space="preserve"> - outputs </w:t>
            </w:r>
            <w:proofErr w:type="spellStart"/>
            <w:r w:rsidRPr="005F1340">
              <w:rPr>
                <w:rFonts w:eastAsia="Arial Unicode MS"/>
                <w:sz w:val="20"/>
              </w:rPr>
              <w:t>nagios</w:t>
            </w:r>
            <w:proofErr w:type="spellEnd"/>
            <w:r w:rsidRPr="005F1340">
              <w:rPr>
                <w:rFonts w:eastAsia="Arial Unicode MS"/>
                <w:sz w:val="20"/>
              </w:rPr>
              <w:t xml:space="preserve"> errors</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GWMON-8122</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Console</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'Device' name of host changes to '127.0.0.1' after selecting the respective event row.</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GWMON-8118</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 xml:space="preserve">My </w:t>
            </w:r>
            <w:proofErr w:type="spellStart"/>
            <w:r w:rsidRPr="005F1340">
              <w:rPr>
                <w:rFonts w:eastAsia="Arial Unicode MS"/>
                <w:sz w:val="20"/>
              </w:rPr>
              <w:t>GroundWork</w:t>
            </w:r>
            <w:proofErr w:type="spellEnd"/>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 xml:space="preserve">Custom-date-time selection displays wrong data in host availability </w:t>
            </w:r>
            <w:proofErr w:type="spellStart"/>
            <w:r w:rsidRPr="005F1340">
              <w:rPr>
                <w:rFonts w:eastAsia="Arial Unicode MS"/>
                <w:sz w:val="20"/>
              </w:rPr>
              <w:t>portlet</w:t>
            </w:r>
            <w:proofErr w:type="spellEnd"/>
            <w:r w:rsidRPr="005F1340">
              <w:rPr>
                <w:rFonts w:eastAsia="Arial Unicode MS"/>
                <w:sz w:val="20"/>
              </w:rPr>
              <w:t xml:space="preserve"> if both host and service availability </w:t>
            </w:r>
            <w:proofErr w:type="spellStart"/>
            <w:r w:rsidRPr="005F1340">
              <w:rPr>
                <w:rFonts w:eastAsia="Arial Unicode MS"/>
                <w:sz w:val="20"/>
              </w:rPr>
              <w:t>portlets</w:t>
            </w:r>
            <w:proofErr w:type="spellEnd"/>
            <w:r w:rsidRPr="005F1340">
              <w:rPr>
                <w:rFonts w:eastAsia="Arial Unicode MS"/>
                <w:sz w:val="20"/>
              </w:rPr>
              <w:t xml:space="preserve"> are added to dashboard</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GWMON-8117</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Status Viewer</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 xml:space="preserve">Pop-ups on info </w:t>
            </w:r>
            <w:proofErr w:type="spellStart"/>
            <w:r w:rsidRPr="005F1340">
              <w:rPr>
                <w:rFonts w:eastAsia="Arial Unicode MS"/>
                <w:sz w:val="20"/>
              </w:rPr>
              <w:t>portlets</w:t>
            </w:r>
            <w:proofErr w:type="spellEnd"/>
            <w:r w:rsidRPr="005F1340">
              <w:rPr>
                <w:rFonts w:eastAsia="Arial Unicode MS"/>
                <w:sz w:val="20"/>
              </w:rPr>
              <w:t xml:space="preserve"> not getting displayed on clicking any link</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GWMON-8110</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 xml:space="preserve">My </w:t>
            </w:r>
            <w:proofErr w:type="spellStart"/>
            <w:r w:rsidRPr="005F1340">
              <w:rPr>
                <w:rFonts w:eastAsia="Arial Unicode MS"/>
                <w:sz w:val="20"/>
              </w:rPr>
              <w:t>GroundWork</w:t>
            </w:r>
            <w:proofErr w:type="spellEnd"/>
          </w:p>
        </w:tc>
        <w:tc>
          <w:tcPr>
            <w:tcW w:w="5814"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MyGroundwork</w:t>
            </w:r>
            <w:proofErr w:type="spellEnd"/>
            <w:r w:rsidRPr="005F1340">
              <w:rPr>
                <w:rFonts w:eastAsia="Arial Unicode MS"/>
                <w:sz w:val="20"/>
              </w:rPr>
              <w:t xml:space="preserve">&gt; pop-up's appear distorted in host info </w:t>
            </w:r>
            <w:proofErr w:type="spellStart"/>
            <w:r w:rsidRPr="005F1340">
              <w:rPr>
                <w:rFonts w:eastAsia="Arial Unicode MS"/>
                <w:sz w:val="20"/>
              </w:rPr>
              <w:t>portlet</w:t>
            </w:r>
            <w:proofErr w:type="spellEnd"/>
            <w:r w:rsidRPr="005F1340">
              <w:rPr>
                <w:rFonts w:eastAsia="Arial Unicode MS"/>
                <w:sz w:val="20"/>
              </w:rPr>
              <w:t xml:space="preserve"> on clicking any link</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GWMON-8098</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Status Viewer</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 xml:space="preserve">Availability </w:t>
            </w:r>
            <w:proofErr w:type="spellStart"/>
            <w:r w:rsidRPr="005F1340">
              <w:rPr>
                <w:rFonts w:eastAsia="Arial Unicode MS"/>
                <w:sz w:val="20"/>
              </w:rPr>
              <w:t>portlet</w:t>
            </w:r>
            <w:proofErr w:type="spellEnd"/>
            <w:r w:rsidRPr="005F1340">
              <w:rPr>
                <w:rFonts w:eastAsia="Arial Unicode MS"/>
                <w:sz w:val="20"/>
              </w:rPr>
              <w:t xml:space="preserve"> gets confused with state changes between noon and 1pm</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GWMON-8087</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Upgrades</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 xml:space="preserve">Upgrade from 5.3 PRO to 6.1 EE-&gt;HTTP Status 500 - on login page as no </w:t>
            </w:r>
            <w:proofErr w:type="spellStart"/>
            <w:r w:rsidRPr="005F1340">
              <w:rPr>
                <w:rFonts w:eastAsia="Arial Unicode MS"/>
                <w:sz w:val="20"/>
              </w:rPr>
              <w:t>jbossportal</w:t>
            </w:r>
            <w:proofErr w:type="spellEnd"/>
            <w:r w:rsidRPr="005F1340">
              <w:rPr>
                <w:rFonts w:eastAsia="Arial Unicode MS"/>
                <w:sz w:val="20"/>
              </w:rPr>
              <w:t xml:space="preserve"> db after upgrade</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GWMON-8086</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Upgrades</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 xml:space="preserve">Upgrade from 5.3 PRO to 6.1 </w:t>
            </w:r>
            <w:proofErr w:type="spellStart"/>
            <w:r w:rsidRPr="005F1340">
              <w:rPr>
                <w:rFonts w:eastAsia="Arial Unicode MS"/>
                <w:sz w:val="20"/>
              </w:rPr>
              <w:t>Ent</w:t>
            </w:r>
            <w:proofErr w:type="spellEnd"/>
            <w:r w:rsidRPr="005F1340">
              <w:rPr>
                <w:rFonts w:eastAsia="Arial Unicode MS"/>
                <w:sz w:val="20"/>
              </w:rPr>
              <w:t>-&gt;shows ERROR 1118 (42000) at line 976 in file: '/</w:t>
            </w:r>
            <w:proofErr w:type="spellStart"/>
            <w:r w:rsidRPr="005F1340">
              <w:rPr>
                <w:rFonts w:eastAsia="Arial Unicode MS"/>
                <w:sz w:val="20"/>
              </w:rPr>
              <w:t>usr/local/groundwork/core/migration/migrate-gwcollagedb.sql</w:t>
            </w:r>
            <w:proofErr w:type="spellEnd"/>
            <w:r w:rsidRPr="005F1340">
              <w:rPr>
                <w:rFonts w:eastAsia="Arial Unicode MS"/>
                <w:sz w:val="20"/>
              </w:rPr>
              <w:t>': Row size too large</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GWMON-8085</w:t>
            </w:r>
          </w:p>
        </w:tc>
        <w:tc>
          <w:tcPr>
            <w:tcW w:w="2250"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BitRock</w:t>
            </w:r>
            <w:proofErr w:type="spellEnd"/>
            <w:r w:rsidRPr="005F1340">
              <w:rPr>
                <w:rFonts w:eastAsia="Arial Unicode MS"/>
                <w:sz w:val="20"/>
              </w:rPr>
              <w:t xml:space="preserve"> </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 xml:space="preserve">Need to add version patch for </w:t>
            </w:r>
            <w:proofErr w:type="spellStart"/>
            <w:r w:rsidRPr="005F1340">
              <w:rPr>
                <w:rFonts w:eastAsia="Arial Unicode MS"/>
                <w:sz w:val="20"/>
              </w:rPr>
              <w:t>perl</w:t>
            </w:r>
            <w:proofErr w:type="spellEnd"/>
            <w:r w:rsidRPr="005F1340">
              <w:rPr>
                <w:rFonts w:eastAsia="Arial Unicode MS"/>
                <w:sz w:val="20"/>
              </w:rPr>
              <w:t xml:space="preserve"> IO module from CPAN</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GWMON-8081</w:t>
            </w:r>
          </w:p>
        </w:tc>
        <w:tc>
          <w:tcPr>
            <w:tcW w:w="2250"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BitRock</w:t>
            </w:r>
            <w:proofErr w:type="spellEnd"/>
          </w:p>
        </w:tc>
        <w:tc>
          <w:tcPr>
            <w:tcW w:w="5814" w:type="dxa"/>
            <w:shd w:val="clear" w:color="auto" w:fill="FFFFFF"/>
          </w:tcPr>
          <w:p w:rsidR="001C1EA9" w:rsidRPr="005F1340" w:rsidRDefault="00FC052F" w:rsidP="00FC052F">
            <w:pPr>
              <w:rPr>
                <w:rFonts w:eastAsia="Arial Unicode MS"/>
                <w:sz w:val="20"/>
              </w:rPr>
            </w:pPr>
            <w:r w:rsidRPr="005F1340">
              <w:rPr>
                <w:rFonts w:eastAsia="Arial Unicode MS"/>
                <w:sz w:val="20"/>
              </w:rPr>
              <w:t>I</w:t>
            </w:r>
            <w:r w:rsidR="001C1EA9" w:rsidRPr="005F1340">
              <w:rPr>
                <w:rFonts w:eastAsia="Arial Unicode MS"/>
                <w:sz w:val="20"/>
              </w:rPr>
              <w:t xml:space="preserve">nclude </w:t>
            </w:r>
            <w:proofErr w:type="spellStart"/>
            <w:r w:rsidR="001C1EA9" w:rsidRPr="005F1340">
              <w:rPr>
                <w:rFonts w:eastAsia="Arial Unicode MS"/>
                <w:sz w:val="20"/>
              </w:rPr>
              <w:t>mod_ldap</w:t>
            </w:r>
            <w:proofErr w:type="spellEnd"/>
            <w:r w:rsidR="001C1EA9" w:rsidRPr="005F1340">
              <w:rPr>
                <w:rFonts w:eastAsia="Arial Unicode MS"/>
                <w:sz w:val="20"/>
              </w:rPr>
              <w:t xml:space="preserve"> &amp; </w:t>
            </w:r>
            <w:proofErr w:type="spellStart"/>
            <w:r w:rsidR="001C1EA9" w:rsidRPr="005F1340">
              <w:rPr>
                <w:rFonts w:eastAsia="Arial Unicode MS"/>
                <w:sz w:val="20"/>
              </w:rPr>
              <w:t>mod_authnz_ldap</w:t>
            </w:r>
            <w:proofErr w:type="spellEnd"/>
            <w:r w:rsidR="001C1EA9" w:rsidRPr="005F1340">
              <w:rPr>
                <w:rFonts w:eastAsia="Arial Unicode MS"/>
                <w:sz w:val="20"/>
              </w:rPr>
              <w:t xml:space="preserve"> modules </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GWMON-8075</w:t>
            </w:r>
          </w:p>
        </w:tc>
        <w:tc>
          <w:tcPr>
            <w:tcW w:w="2250"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BitRock</w:t>
            </w:r>
            <w:proofErr w:type="spellEnd"/>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Error on importing/uploading few profiles</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GWMON-8074</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Foundation</w:t>
            </w:r>
          </w:p>
        </w:tc>
        <w:tc>
          <w:tcPr>
            <w:tcW w:w="5814"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HostStatusProperty.StringValue</w:t>
            </w:r>
            <w:proofErr w:type="spellEnd"/>
            <w:r w:rsidRPr="005F1340">
              <w:rPr>
                <w:rFonts w:eastAsia="Arial Unicode MS"/>
                <w:sz w:val="20"/>
              </w:rPr>
              <w:t xml:space="preserve"> buffer is too small to hold a large number of cacti graph URL's</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GWMON-8062</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Status Viewer</w:t>
            </w:r>
          </w:p>
        </w:tc>
        <w:tc>
          <w:tcPr>
            <w:tcW w:w="5814"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r w:rsidRPr="005F1340">
              <w:rPr>
                <w:rFonts w:eastAsia="Arial Unicode MS"/>
                <w:sz w:val="20"/>
              </w:rPr>
              <w:t xml:space="preserve"> monitoring </w:t>
            </w:r>
            <w:proofErr w:type="spellStart"/>
            <w:r w:rsidRPr="005F1340">
              <w:rPr>
                <w:rFonts w:eastAsia="Arial Unicode MS"/>
                <w:sz w:val="20"/>
              </w:rPr>
              <w:t>portlet</w:t>
            </w:r>
            <w:proofErr w:type="spellEnd"/>
            <w:r w:rsidRPr="005F1340">
              <w:rPr>
                <w:rFonts w:eastAsia="Arial Unicode MS"/>
                <w:sz w:val="20"/>
              </w:rPr>
              <w:t xml:space="preserve"> - host group view - is taking time to update status (Notifications)</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GWMON-8059</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Console</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Create cross links between events in the Event Console and corresponding Status Viewer pages</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GWMON-8054</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Configuration</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 xml:space="preserve">Monarch Deploy of </w:t>
            </w:r>
            <w:proofErr w:type="spellStart"/>
            <w:r w:rsidRPr="005F1340">
              <w:rPr>
                <w:rFonts w:eastAsia="Arial Unicode MS"/>
                <w:sz w:val="20"/>
              </w:rPr>
              <w:t>linux</w:t>
            </w:r>
            <w:proofErr w:type="spellEnd"/>
            <w:r w:rsidRPr="005F1340">
              <w:rPr>
                <w:rFonts w:eastAsia="Arial Unicode MS"/>
                <w:sz w:val="20"/>
              </w:rPr>
              <w:t xml:space="preserve"> child server</w:t>
            </w:r>
            <w:r w:rsidRPr="005F1340">
              <w:rPr>
                <w:rFonts w:eastAsia="Arial Unicode MS" w:hint="eastAsia"/>
                <w:sz w:val="20"/>
              </w:rPr>
              <w:t>;</w:t>
            </w:r>
            <w:r w:rsidRPr="005F1340">
              <w:rPr>
                <w:rFonts w:eastAsia="Arial Unicode MS"/>
                <w:sz w:val="20"/>
              </w:rPr>
              <w:t xml:space="preserve"> build instance groups - not working in new build 6.0.1</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GWMON-8052</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Status Viewer</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Last notification is displayed as unavailable in status viewer</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GWMON-8051</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Auto Discovery</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Auto-discovery automation scheme match task detail-"Host profile:" displays list of services instead of host profiles.</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GWMON-8049</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 xml:space="preserve">Dashboards </w:t>
            </w:r>
          </w:p>
        </w:tc>
        <w:tc>
          <w:tcPr>
            <w:tcW w:w="5814"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Portlet</w:t>
            </w:r>
            <w:proofErr w:type="spellEnd"/>
            <w:r w:rsidRPr="005F1340">
              <w:rPr>
                <w:rFonts w:eastAsia="Arial Unicode MS"/>
                <w:sz w:val="20"/>
              </w:rPr>
              <w:t xml:space="preserve"> display name for Service Summary </w:t>
            </w:r>
            <w:proofErr w:type="spellStart"/>
            <w:r w:rsidRPr="005F1340">
              <w:rPr>
                <w:rFonts w:eastAsia="Arial Unicode MS"/>
                <w:sz w:val="20"/>
              </w:rPr>
              <w:t>portlet</w:t>
            </w:r>
            <w:proofErr w:type="spellEnd"/>
            <w:r w:rsidRPr="005F1340">
              <w:rPr>
                <w:rFonts w:eastAsia="Arial Unicode MS"/>
                <w:sz w:val="20"/>
              </w:rPr>
              <w:t xml:space="preserve"> should be changed from "Host Status Summary </w:t>
            </w:r>
            <w:proofErr w:type="spellStart"/>
            <w:r w:rsidRPr="005F1340">
              <w:rPr>
                <w:rFonts w:eastAsia="Arial Unicode MS"/>
                <w:sz w:val="20"/>
              </w:rPr>
              <w:t>Portlet</w:t>
            </w:r>
            <w:proofErr w:type="spellEnd"/>
            <w:r w:rsidRPr="005F1340">
              <w:rPr>
                <w:rFonts w:eastAsia="Arial Unicode MS"/>
                <w:sz w:val="20"/>
              </w:rPr>
              <w:t xml:space="preserve">" To "Service Status Summary </w:t>
            </w:r>
            <w:proofErr w:type="spellStart"/>
            <w:r w:rsidRPr="005F1340">
              <w:rPr>
                <w:rFonts w:eastAsia="Arial Unicode MS"/>
                <w:sz w:val="20"/>
              </w:rPr>
              <w:t>Portlet</w:t>
            </w:r>
            <w:proofErr w:type="spellEnd"/>
            <w:r w:rsidRPr="005F1340">
              <w:rPr>
                <w:rFonts w:eastAsia="Arial Unicode MS"/>
                <w:sz w:val="20"/>
              </w:rPr>
              <w:t>"</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GWMON-8047</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Foundation</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Monarch Foundation Sync can take a significant amount of time on a loaded system</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GWMON-8045</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Status Viewer</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Removing the acknowledgement should NOT remove the service comment that was originally associated with the acknowledgement.</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GWMON-8043</w:t>
            </w:r>
          </w:p>
        </w:tc>
        <w:tc>
          <w:tcPr>
            <w:tcW w:w="2250"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DassMonarch</w:t>
            </w:r>
            <w:proofErr w:type="spellEnd"/>
          </w:p>
        </w:tc>
        <w:tc>
          <w:tcPr>
            <w:tcW w:w="5814"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Dassmonarch.pm</w:t>
            </w:r>
            <w:proofErr w:type="spellEnd"/>
            <w:r w:rsidRPr="005F1340">
              <w:rPr>
                <w:rFonts w:eastAsia="Arial Unicode MS"/>
                <w:sz w:val="20"/>
              </w:rPr>
              <w:t xml:space="preserve"> does not provide a method to run externals.</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GWMON-8042</w:t>
            </w:r>
          </w:p>
        </w:tc>
        <w:tc>
          <w:tcPr>
            <w:tcW w:w="2250"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DassMonarch</w:t>
            </w:r>
            <w:proofErr w:type="spellEnd"/>
          </w:p>
        </w:tc>
        <w:tc>
          <w:tcPr>
            <w:tcW w:w="5814"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MonarchStorProc.pm</w:t>
            </w:r>
            <w:proofErr w:type="spellEnd"/>
            <w:r w:rsidRPr="005F1340">
              <w:rPr>
                <w:rFonts w:eastAsia="Arial Unicode MS"/>
                <w:sz w:val="20"/>
              </w:rPr>
              <w:t xml:space="preserve">-&gt; </w:t>
            </w:r>
            <w:proofErr w:type="spellStart"/>
            <w:r w:rsidRPr="005F1340">
              <w:rPr>
                <w:rFonts w:eastAsia="Arial Unicode MS"/>
                <w:sz w:val="20"/>
              </w:rPr>
              <w:t>host_profile_</w:t>
            </w:r>
            <w:proofErr w:type="gramStart"/>
            <w:r w:rsidRPr="005F1340">
              <w:rPr>
                <w:rFonts w:eastAsia="Arial Unicode MS"/>
                <w:sz w:val="20"/>
              </w:rPr>
              <w:t>apply</w:t>
            </w:r>
            <w:proofErr w:type="spellEnd"/>
            <w:r w:rsidRPr="005F1340">
              <w:rPr>
                <w:rFonts w:eastAsia="Arial Unicode MS"/>
                <w:sz w:val="20"/>
              </w:rPr>
              <w:t>(</w:t>
            </w:r>
            <w:proofErr w:type="gramEnd"/>
            <w:r w:rsidRPr="005F1340">
              <w:rPr>
                <w:rFonts w:eastAsia="Arial Unicode MS"/>
                <w:sz w:val="20"/>
              </w:rPr>
              <w:t>) does not apply host externals.</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GWMON-8036</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 xml:space="preserve">Configuration </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 xml:space="preserve">Duplicate key '65535' for 1 error when processing </w:t>
            </w:r>
            <w:proofErr w:type="spellStart"/>
            <w:r w:rsidRPr="005F1340">
              <w:rPr>
                <w:rFonts w:eastAsia="Arial Unicode MS"/>
                <w:sz w:val="20"/>
              </w:rPr>
              <w:t>perfdata</w:t>
            </w:r>
            <w:proofErr w:type="spellEnd"/>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GWMON-8030</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Auto Discovery</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User cannot set auto-discovery automation scheme match task detail to assign a particular service</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GWMON-8029</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 xml:space="preserve">Status Viewer </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 xml:space="preserve">User should not be able to add already existing services to the </w:t>
            </w:r>
            <w:proofErr w:type="spellStart"/>
            <w:r w:rsidRPr="005F1340">
              <w:rPr>
                <w:rFonts w:eastAsia="Arial Unicode MS"/>
                <w:sz w:val="20"/>
              </w:rPr>
              <w:t>servicegroup</w:t>
            </w:r>
            <w:proofErr w:type="spellEnd"/>
            <w:r w:rsidRPr="005F1340">
              <w:rPr>
                <w:rFonts w:eastAsia="Arial Unicode MS"/>
                <w:sz w:val="20"/>
              </w:rPr>
              <w:t>, it gives error in log</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GWMON-8019</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Console</w:t>
            </w:r>
          </w:p>
        </w:tc>
        <w:tc>
          <w:tcPr>
            <w:tcW w:w="5814" w:type="dxa"/>
            <w:shd w:val="clear" w:color="auto" w:fill="FFFFFF"/>
          </w:tcPr>
          <w:p w:rsidR="001C1EA9" w:rsidRPr="005F1340" w:rsidRDefault="001C1EA9" w:rsidP="00AF42B6">
            <w:pPr>
              <w:rPr>
                <w:rFonts w:eastAsia="Arial Unicode MS"/>
                <w:sz w:val="20"/>
              </w:rPr>
            </w:pPr>
            <w:r w:rsidRPr="005F1340">
              <w:rPr>
                <w:rFonts w:eastAsia="Arial Unicode MS"/>
                <w:sz w:val="20"/>
              </w:rPr>
              <w:t>ERROR [</w:t>
            </w:r>
            <w:proofErr w:type="spellStart"/>
            <w:r w:rsidRPr="005F1340">
              <w:rPr>
                <w:rFonts w:eastAsia="Arial Unicode MS"/>
                <w:sz w:val="20"/>
              </w:rPr>
              <w:t>com.groundworkopensource.webapp.console.ConsoleManager</w:t>
            </w:r>
            <w:proofErr w:type="spellEnd"/>
            <w:r w:rsidRPr="005F1340">
              <w:rPr>
                <w:rFonts w:eastAsia="Arial Unicode MS"/>
                <w:sz w:val="20"/>
              </w:rPr>
              <w:t xml:space="preserve">] Invalid Dynamic property set for a public filter is displayed on clicking </w:t>
            </w:r>
            <w:r w:rsidR="00AF42B6" w:rsidRPr="005F1340">
              <w:rPr>
                <w:rFonts w:eastAsia="Arial Unicode MS"/>
                <w:sz w:val="20"/>
              </w:rPr>
              <w:t>on some</w:t>
            </w:r>
            <w:r w:rsidRPr="005F1340">
              <w:rPr>
                <w:rFonts w:eastAsia="Arial Unicode MS"/>
                <w:sz w:val="20"/>
              </w:rPr>
              <w:t xml:space="preserve"> public filter</w:t>
            </w:r>
            <w:r w:rsidR="00AF42B6" w:rsidRPr="005F1340">
              <w:rPr>
                <w:rFonts w:eastAsia="Arial Unicode MS"/>
                <w:sz w:val="20"/>
              </w:rPr>
              <w:t>s</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GWMON-7960</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Status Viewer</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 xml:space="preserve">Validation message is shown on 2 locations -Comment </w:t>
            </w:r>
            <w:proofErr w:type="spellStart"/>
            <w:r w:rsidRPr="005F1340">
              <w:rPr>
                <w:rFonts w:eastAsia="Arial Unicode MS"/>
                <w:sz w:val="20"/>
              </w:rPr>
              <w:t>portlet</w:t>
            </w:r>
            <w:proofErr w:type="spellEnd"/>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GWMON-7690</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Configuration</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Odd text in Monarch pre-flight, Commit screens</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GWMON-6319</w:t>
            </w:r>
          </w:p>
        </w:tc>
        <w:tc>
          <w:tcPr>
            <w:tcW w:w="2250"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p>
        </w:tc>
        <w:tc>
          <w:tcPr>
            <w:tcW w:w="5814"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r w:rsidRPr="005F1340">
              <w:rPr>
                <w:rFonts w:eastAsia="Arial Unicode MS"/>
                <w:sz w:val="20"/>
              </w:rPr>
              <w:t>: "Re-schedule the next check of this service" does not work</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GWMON-6194</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Configuration</w:t>
            </w:r>
          </w:p>
        </w:tc>
        <w:tc>
          <w:tcPr>
            <w:tcW w:w="5814" w:type="dxa"/>
            <w:shd w:val="clear" w:color="auto" w:fill="FFFFFF"/>
          </w:tcPr>
          <w:p w:rsidR="001C1EA9" w:rsidRPr="005F1340" w:rsidRDefault="001C1EA9" w:rsidP="00AF42B6">
            <w:pPr>
              <w:rPr>
                <w:rFonts w:eastAsia="Arial Unicode MS"/>
                <w:sz w:val="20"/>
              </w:rPr>
            </w:pPr>
            <w:proofErr w:type="spellStart"/>
            <w:r w:rsidRPr="005F1340">
              <w:rPr>
                <w:rFonts w:eastAsia="Arial Unicode MS"/>
                <w:sz w:val="20"/>
              </w:rPr>
              <w:t>Perfconfig-snmp-aix.xml</w:t>
            </w:r>
            <w:proofErr w:type="spellEnd"/>
            <w:r w:rsidRPr="005F1340">
              <w:rPr>
                <w:rFonts w:eastAsia="Arial Unicode MS"/>
                <w:sz w:val="20"/>
              </w:rPr>
              <w:t xml:space="preserve"> and </w:t>
            </w:r>
            <w:proofErr w:type="spellStart"/>
            <w:r w:rsidRPr="005F1340">
              <w:rPr>
                <w:rFonts w:eastAsia="Arial Unicode MS"/>
                <w:sz w:val="20"/>
              </w:rPr>
              <w:t>perfconfig-snmp-hpux.xml</w:t>
            </w:r>
            <w:proofErr w:type="spellEnd"/>
            <w:r w:rsidRPr="005F1340">
              <w:rPr>
                <w:rFonts w:eastAsia="Arial Unicode MS"/>
                <w:sz w:val="20"/>
              </w:rPr>
              <w:t xml:space="preserve"> profiles contain references to the specific host</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GWMON-6101</w:t>
            </w:r>
          </w:p>
        </w:tc>
        <w:tc>
          <w:tcPr>
            <w:tcW w:w="2250" w:type="dxa"/>
            <w:shd w:val="clear" w:color="auto" w:fill="FFFFFF"/>
          </w:tcPr>
          <w:p w:rsidR="001C1EA9" w:rsidRPr="005F1340" w:rsidRDefault="001C1EA9" w:rsidP="00510631">
            <w:pPr>
              <w:rPr>
                <w:rFonts w:eastAsia="Arial Unicode MS"/>
                <w:sz w:val="20"/>
              </w:rPr>
            </w:pPr>
            <w:r w:rsidRPr="005F1340">
              <w:rPr>
                <w:rFonts w:eastAsia="Arial Unicode MS"/>
                <w:sz w:val="20"/>
              </w:rPr>
              <w:t>Performance</w:t>
            </w:r>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Incorrect Date range shown on graph on creating Performance View for a host and data set combination across an extreme date range</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GWMON-5180</w:t>
            </w:r>
          </w:p>
        </w:tc>
        <w:tc>
          <w:tcPr>
            <w:tcW w:w="2250"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Nagios</w:t>
            </w:r>
            <w:proofErr w:type="spellEnd"/>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There is no icon for "View extra services Notes"</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GWMON-2108</w:t>
            </w:r>
          </w:p>
        </w:tc>
        <w:tc>
          <w:tcPr>
            <w:tcW w:w="2250"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Plugins</w:t>
            </w:r>
            <w:proofErr w:type="spellEnd"/>
          </w:p>
        </w:tc>
        <w:tc>
          <w:tcPr>
            <w:tcW w:w="5814"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Ssh_mysql_engine</w:t>
            </w:r>
            <w:proofErr w:type="spellEnd"/>
            <w:r w:rsidRPr="005F1340">
              <w:rPr>
                <w:rFonts w:eastAsia="Arial Unicode MS"/>
                <w:sz w:val="20"/>
              </w:rPr>
              <w:t xml:space="preserve"> and </w:t>
            </w:r>
            <w:proofErr w:type="spellStart"/>
            <w:r w:rsidRPr="005F1340">
              <w:rPr>
                <w:rFonts w:eastAsia="Arial Unicode MS"/>
                <w:sz w:val="20"/>
              </w:rPr>
              <w:t>ssh_mysql_database</w:t>
            </w:r>
            <w:proofErr w:type="spellEnd"/>
            <w:r w:rsidRPr="005F1340">
              <w:rPr>
                <w:rFonts w:eastAsia="Arial Unicode MS"/>
                <w:sz w:val="20"/>
              </w:rPr>
              <w:t xml:space="preserve"> serve the same purpose, </w:t>
            </w:r>
            <w:proofErr w:type="spellStart"/>
            <w:r w:rsidRPr="005F1340">
              <w:rPr>
                <w:rFonts w:eastAsia="Arial Unicode MS"/>
                <w:sz w:val="20"/>
              </w:rPr>
              <w:t>ssh_mysql_database</w:t>
            </w:r>
            <w:proofErr w:type="spellEnd"/>
            <w:r w:rsidRPr="005F1340">
              <w:rPr>
                <w:rFonts w:eastAsia="Arial Unicode MS"/>
                <w:sz w:val="20"/>
              </w:rPr>
              <w:t xml:space="preserve"> needs to be removed</w:t>
            </w:r>
          </w:p>
        </w:tc>
      </w:tr>
      <w:tr w:rsidR="001C1EA9" w:rsidRPr="00450ABB">
        <w:tc>
          <w:tcPr>
            <w:tcW w:w="2088" w:type="dxa"/>
            <w:shd w:val="clear" w:color="auto" w:fill="FFFFFF"/>
          </w:tcPr>
          <w:p w:rsidR="001C1EA9" w:rsidRPr="005F1340" w:rsidRDefault="001C1EA9" w:rsidP="00510631">
            <w:pPr>
              <w:rPr>
                <w:rFonts w:ascii="Arial" w:hAnsi="Arial"/>
                <w:sz w:val="20"/>
              </w:rPr>
            </w:pPr>
            <w:r w:rsidRPr="005F1340">
              <w:rPr>
                <w:rFonts w:ascii="Arial" w:hAnsi="Arial"/>
                <w:sz w:val="20"/>
              </w:rPr>
              <w:t>GWMON-1965</w:t>
            </w:r>
          </w:p>
        </w:tc>
        <w:tc>
          <w:tcPr>
            <w:tcW w:w="2250" w:type="dxa"/>
            <w:shd w:val="clear" w:color="auto" w:fill="FFFFFF"/>
          </w:tcPr>
          <w:p w:rsidR="001C1EA9" w:rsidRPr="005F1340" w:rsidRDefault="001C1EA9" w:rsidP="00510631">
            <w:pPr>
              <w:rPr>
                <w:rFonts w:eastAsia="Arial Unicode MS"/>
                <w:sz w:val="20"/>
              </w:rPr>
            </w:pPr>
            <w:proofErr w:type="spellStart"/>
            <w:r w:rsidRPr="005F1340">
              <w:rPr>
                <w:rFonts w:eastAsia="Arial Unicode MS"/>
                <w:sz w:val="20"/>
              </w:rPr>
              <w:t>Plugins</w:t>
            </w:r>
            <w:proofErr w:type="spellEnd"/>
          </w:p>
        </w:tc>
        <w:tc>
          <w:tcPr>
            <w:tcW w:w="5814" w:type="dxa"/>
            <w:shd w:val="clear" w:color="auto" w:fill="FFFFFF"/>
          </w:tcPr>
          <w:p w:rsidR="001C1EA9" w:rsidRPr="005F1340" w:rsidRDefault="001C1EA9" w:rsidP="00510631">
            <w:pPr>
              <w:rPr>
                <w:rFonts w:eastAsia="Arial Unicode MS"/>
                <w:sz w:val="20"/>
              </w:rPr>
            </w:pPr>
            <w:r w:rsidRPr="005F1340">
              <w:rPr>
                <w:rFonts w:eastAsia="Arial Unicode MS"/>
                <w:sz w:val="20"/>
              </w:rPr>
              <w:t xml:space="preserve">There are two service checks </w:t>
            </w:r>
            <w:proofErr w:type="spellStart"/>
            <w:r w:rsidRPr="005F1340">
              <w:rPr>
                <w:rFonts w:eastAsia="Arial Unicode MS"/>
                <w:sz w:val="20"/>
              </w:rPr>
              <w:t>local_mysql_engine_nopw</w:t>
            </w:r>
            <w:proofErr w:type="spellEnd"/>
            <w:r w:rsidRPr="005F1340">
              <w:rPr>
                <w:rFonts w:eastAsia="Arial Unicode MS"/>
                <w:sz w:val="20"/>
              </w:rPr>
              <w:t xml:space="preserve"> and </w:t>
            </w:r>
            <w:proofErr w:type="spellStart"/>
            <w:r w:rsidRPr="005F1340">
              <w:rPr>
                <w:rFonts w:eastAsia="Arial Unicode MS"/>
                <w:sz w:val="20"/>
              </w:rPr>
              <w:t>local_mysql_database_nopw</w:t>
            </w:r>
            <w:proofErr w:type="spellEnd"/>
            <w:r w:rsidRPr="005F1340">
              <w:rPr>
                <w:rFonts w:eastAsia="Arial Unicode MS"/>
                <w:sz w:val="20"/>
              </w:rPr>
              <w:t xml:space="preserve"> which give same output</w:t>
            </w:r>
          </w:p>
        </w:tc>
      </w:tr>
    </w:tbl>
    <w:p w:rsidR="001C1EA9" w:rsidRPr="003F133F" w:rsidRDefault="001C1EA9" w:rsidP="008C3014">
      <w:pPr>
        <w:pStyle w:val="TextBullet"/>
      </w:pPr>
    </w:p>
    <w:p w:rsidR="001C1EA9" w:rsidRDefault="001C1EA9" w:rsidP="00AF42B6">
      <w:pPr>
        <w:pStyle w:val="Heading2"/>
      </w:pPr>
      <w:bookmarkStart w:id="42" w:name="section3"/>
      <w:r>
        <w:t>SECTION 5 – KNOWN ISSUES AND LIMITATIONS</w:t>
      </w:r>
      <w:bookmarkEnd w:id="42"/>
    </w:p>
    <w:p w:rsidR="00AF42B6" w:rsidRDefault="001C1EA9" w:rsidP="00AF42B6">
      <w:r>
        <w:t xml:space="preserve">32-bit Linux can address up to 4GB of RAM, however many modern computers have more. This can be addressed with 64-bit Linux, or with 32-bit Linux using a PAE kernel. Java has multiple problems starting and running under PAE kernels. </w:t>
      </w:r>
      <w:proofErr w:type="spellStart"/>
      <w:r>
        <w:t>GroundWork</w:t>
      </w:r>
      <w:proofErr w:type="spellEnd"/>
      <w:r>
        <w:t xml:space="preserve"> in particular will not run well at all in this configuration</w:t>
      </w:r>
      <w:ins w:id="43" w:author="Thomas Stocking" w:date="2010-01-15T14:01:00Z">
        <w:r w:rsidR="00DF0DE8">
          <w:t>, and so is not supported</w:t>
        </w:r>
      </w:ins>
      <w:r>
        <w:t xml:space="preserve">. </w:t>
      </w:r>
    </w:p>
    <w:p w:rsidR="00AF42B6" w:rsidRDefault="001C1EA9" w:rsidP="00AF42B6">
      <w:r>
        <w:t>We recommended install</w:t>
      </w:r>
      <w:ins w:id="44" w:author="Thomas Stocking" w:date="2010-01-15T14:01:00Z">
        <w:r w:rsidR="00DF0DE8">
          <w:t>ing</w:t>
        </w:r>
      </w:ins>
      <w:r>
        <w:t xml:space="preserve"> 64-bit Linux and 64-bit </w:t>
      </w:r>
      <w:proofErr w:type="spellStart"/>
      <w:r>
        <w:t>GroundWork</w:t>
      </w:r>
      <w:proofErr w:type="spellEnd"/>
      <w:r>
        <w:t xml:space="preserve">, or as an alternative, install 32-bit </w:t>
      </w:r>
      <w:del w:id="45" w:author="Thomas Stocking" w:date="2010-01-15T14:01:00Z">
        <w:r w:rsidDel="00DF0DE8">
          <w:delText>linux</w:delText>
        </w:r>
      </w:del>
      <w:ins w:id="46" w:author="Thomas Stocking" w:date="2010-01-15T14:01:00Z">
        <w:r w:rsidR="00DF0DE8">
          <w:t>Linux</w:t>
        </w:r>
      </w:ins>
      <w:r>
        <w:t xml:space="preserve"> with the standard kernel, and 32-bit </w:t>
      </w:r>
      <w:proofErr w:type="spellStart"/>
      <w:r>
        <w:t>GroundWork</w:t>
      </w:r>
      <w:proofErr w:type="spellEnd"/>
      <w:r>
        <w:t xml:space="preserve">. </w:t>
      </w:r>
    </w:p>
    <w:p w:rsidR="001C1EA9" w:rsidRDefault="001C1EA9" w:rsidP="00AF42B6">
      <w:r>
        <w:t xml:space="preserve">Please be advised that </w:t>
      </w:r>
      <w:proofErr w:type="spellStart"/>
      <w:r>
        <w:t>GroundWork</w:t>
      </w:r>
      <w:proofErr w:type="spellEnd"/>
      <w:r>
        <w:t xml:space="preserve"> does not currently support number formats that use a comma "," to separate whole numbers from decimals instead of a period "." - GWMON-8088.</w:t>
      </w:r>
    </w:p>
    <w:p w:rsidR="001C1EA9" w:rsidRDefault="001C1EA9" w:rsidP="00AF42B6">
      <w:r>
        <w:t xml:space="preserve">Using the </w:t>
      </w:r>
      <w:proofErr w:type="spellStart"/>
      <w:r>
        <w:t>FireFox</w:t>
      </w:r>
      <w:proofErr w:type="spellEnd"/>
      <w:r>
        <w:t xml:space="preserve"> browser, when a user opens up the Status Viewer portal page, then open</w:t>
      </w:r>
      <w:ins w:id="47" w:author="Thomas Stocking" w:date="2010-01-15T14:01:00Z">
        <w:r w:rsidR="00DF0DE8">
          <w:t>s</w:t>
        </w:r>
      </w:ins>
      <w:r>
        <w:t xml:space="preserve"> </w:t>
      </w:r>
      <w:del w:id="48" w:author="Thomas Stocking" w:date="2010-01-15T14:02:00Z">
        <w:r w:rsidDel="00DF0DE8">
          <w:delText xml:space="preserve">up </w:delText>
        </w:r>
      </w:del>
      <w:r>
        <w:t xml:space="preserve">a new tab with the Event Console portal page, the Event Console portal page does not receive PUSH updates from the </w:t>
      </w:r>
      <w:proofErr w:type="spellStart"/>
      <w:r>
        <w:t>GroundWork</w:t>
      </w:r>
      <w:proofErr w:type="spellEnd"/>
      <w:r>
        <w:t xml:space="preserve"> server.  This situation is not occurring with the IE browser.  Here are some suggestions to workaround this situation: Open up Event Console portal page first, then open up a new Status Viewer portal browser tab or open up the "Event Console" portal in a "New Window". In both cases, the events get pushed to both applications – GWMON-7990.</w:t>
      </w:r>
    </w:p>
    <w:p w:rsidR="001C1EA9" w:rsidRPr="00AF42B6" w:rsidRDefault="001C1EA9" w:rsidP="00AF42B6">
      <w:pPr>
        <w:rPr>
          <w:rFonts w:asciiTheme="minorHAnsi" w:hAnsiTheme="minorHAnsi"/>
        </w:rPr>
      </w:pPr>
      <w:r>
        <w:t>Upgrading from 6.1 Community Edition to 6.1 Enterprise, the Auto Discovery “Discovery Definition” is not properly upgraded.  C</w:t>
      </w:r>
      <w:r w:rsidRPr="00B0748E">
        <w:t xml:space="preserve">ustomers who upgrade from CE to EE and wish to bring in the </w:t>
      </w:r>
      <w:r>
        <w:t>upgraded</w:t>
      </w:r>
      <w:r w:rsidRPr="00B0748E">
        <w:t xml:space="preserve"> version of </w:t>
      </w:r>
      <w:r w:rsidRPr="00AF42B6">
        <w:rPr>
          <w:rFonts w:asciiTheme="minorHAnsi" w:hAnsiTheme="minorHAnsi"/>
        </w:rPr>
        <w:t>the discovery schema can follow this simple procedure:</w:t>
      </w:r>
    </w:p>
    <w:p w:rsidR="001C1EA9" w:rsidRPr="00AF42B6" w:rsidRDefault="001C1EA9" w:rsidP="00AF42B6">
      <w:pPr>
        <w:rPr>
          <w:rFonts w:asciiTheme="minorHAnsi" w:hAnsiTheme="minorHAnsi"/>
          <w:szCs w:val="18"/>
        </w:rPr>
      </w:pPr>
      <w:r w:rsidRPr="00AF42B6">
        <w:rPr>
          <w:rFonts w:asciiTheme="minorHAnsi" w:hAnsiTheme="minorHAnsi"/>
          <w:szCs w:val="18"/>
        </w:rPr>
        <w:t xml:space="preserve">In the Community version of the discovery schema, rename the </w:t>
      </w:r>
      <w:proofErr w:type="spellStart"/>
      <w:r w:rsidRPr="00AF42B6">
        <w:rPr>
          <w:rFonts w:asciiTheme="minorHAnsi" w:hAnsiTheme="minorHAnsi"/>
          <w:szCs w:val="18"/>
        </w:rPr>
        <w:t>Nmap</w:t>
      </w:r>
      <w:proofErr w:type="spellEnd"/>
      <w:r w:rsidRPr="00AF42B6">
        <w:rPr>
          <w:rFonts w:asciiTheme="minorHAnsi" w:hAnsiTheme="minorHAnsi"/>
          <w:szCs w:val="18"/>
        </w:rPr>
        <w:t xml:space="preserve"> TCP discovery method to "</w:t>
      </w:r>
      <w:proofErr w:type="spellStart"/>
      <w:r w:rsidRPr="00AF42B6">
        <w:rPr>
          <w:rFonts w:asciiTheme="minorHAnsi" w:hAnsiTheme="minorHAnsi"/>
          <w:szCs w:val="18"/>
        </w:rPr>
        <w:t>Nmap</w:t>
      </w:r>
      <w:proofErr w:type="spellEnd"/>
      <w:r w:rsidRPr="00AF42B6">
        <w:rPr>
          <w:rFonts w:asciiTheme="minorHAnsi" w:hAnsiTheme="minorHAnsi"/>
          <w:szCs w:val="18"/>
        </w:rPr>
        <w:t xml:space="preserve"> TCP Community" and the SNMP discovery method to "SNMP Community".</w:t>
      </w:r>
      <w:r w:rsidR="00AF42B6">
        <w:rPr>
          <w:rFonts w:asciiTheme="minorHAnsi" w:hAnsiTheme="minorHAnsi"/>
          <w:szCs w:val="18"/>
        </w:rPr>
        <w:t xml:space="preserve"> </w:t>
      </w:r>
      <w:r w:rsidRPr="00AF42B6">
        <w:rPr>
          <w:rFonts w:asciiTheme="minorHAnsi" w:hAnsiTheme="minorHAnsi"/>
          <w:szCs w:val="18"/>
        </w:rPr>
        <w:t>Now a new disco</w:t>
      </w:r>
      <w:r w:rsidR="00AF42B6">
        <w:rPr>
          <w:rFonts w:asciiTheme="minorHAnsi" w:hAnsiTheme="minorHAnsi"/>
          <w:szCs w:val="18"/>
        </w:rPr>
        <w:t>very schema can then be created with the following settings:</w:t>
      </w:r>
    </w:p>
    <w:p w:rsidR="001C1EA9" w:rsidRPr="00AF42B6" w:rsidRDefault="001C1EA9" w:rsidP="00AF42B6">
      <w:pPr>
        <w:rPr>
          <w:rFonts w:asciiTheme="minorHAnsi" w:hAnsiTheme="minorHAnsi"/>
          <w:szCs w:val="18"/>
        </w:rPr>
      </w:pPr>
      <w:r w:rsidRPr="00AF42B6">
        <w:rPr>
          <w:rFonts w:asciiTheme="minorHAnsi" w:hAnsiTheme="minorHAnsi"/>
          <w:szCs w:val="18"/>
        </w:rPr>
        <w:t xml:space="preserve"> </w:t>
      </w:r>
      <w:proofErr w:type="gramStart"/>
      <w:r w:rsidRPr="00AF42B6">
        <w:rPr>
          <w:rFonts w:asciiTheme="minorHAnsi" w:hAnsiTheme="minorHAnsi"/>
          <w:szCs w:val="18"/>
        </w:rPr>
        <w:t>name</w:t>
      </w:r>
      <w:proofErr w:type="gramEnd"/>
      <w:r w:rsidRPr="00AF42B6">
        <w:rPr>
          <w:rFonts w:asciiTheme="minorHAnsi" w:hAnsiTheme="minorHAnsi"/>
          <w:szCs w:val="18"/>
        </w:rPr>
        <w:t xml:space="preserve">:  </w:t>
      </w:r>
      <w:proofErr w:type="spellStart"/>
      <w:r w:rsidRPr="00AF42B6">
        <w:rPr>
          <w:rFonts w:asciiTheme="minorHAnsi" w:hAnsiTheme="minorHAnsi"/>
          <w:szCs w:val="18"/>
        </w:rPr>
        <w:t>GroundWork</w:t>
      </w:r>
      <w:proofErr w:type="spellEnd"/>
      <w:r w:rsidRPr="00AF42B6">
        <w:rPr>
          <w:rFonts w:asciiTheme="minorHAnsi" w:hAnsiTheme="minorHAnsi"/>
          <w:szCs w:val="18"/>
        </w:rPr>
        <w:t>-Discovery-Pro</w:t>
      </w:r>
    </w:p>
    <w:p w:rsidR="001C1EA9" w:rsidRPr="00AF42B6" w:rsidRDefault="001C1EA9" w:rsidP="00AF42B6">
      <w:pPr>
        <w:rPr>
          <w:rFonts w:asciiTheme="minorHAnsi" w:hAnsiTheme="minorHAnsi"/>
          <w:szCs w:val="18"/>
        </w:rPr>
      </w:pPr>
      <w:r w:rsidRPr="00AF42B6">
        <w:rPr>
          <w:rFonts w:asciiTheme="minorHAnsi" w:hAnsiTheme="minorHAnsi"/>
          <w:szCs w:val="18"/>
        </w:rPr>
        <w:t xml:space="preserve"> </w:t>
      </w:r>
      <w:proofErr w:type="gramStart"/>
      <w:r w:rsidRPr="00AF42B6">
        <w:rPr>
          <w:rFonts w:asciiTheme="minorHAnsi" w:hAnsiTheme="minorHAnsi"/>
          <w:szCs w:val="18"/>
        </w:rPr>
        <w:t>description</w:t>
      </w:r>
      <w:proofErr w:type="gramEnd"/>
      <w:r w:rsidRPr="00AF42B6">
        <w:rPr>
          <w:rFonts w:asciiTheme="minorHAnsi" w:hAnsiTheme="minorHAnsi"/>
          <w:szCs w:val="18"/>
        </w:rPr>
        <w:t xml:space="preserve">:  Basic discovery for </w:t>
      </w:r>
      <w:proofErr w:type="spellStart"/>
      <w:r w:rsidRPr="00AF42B6">
        <w:rPr>
          <w:rFonts w:asciiTheme="minorHAnsi" w:hAnsiTheme="minorHAnsi"/>
          <w:szCs w:val="18"/>
        </w:rPr>
        <w:t>GroundWork</w:t>
      </w:r>
      <w:proofErr w:type="spellEnd"/>
      <w:r w:rsidRPr="00AF42B6">
        <w:rPr>
          <w:rFonts w:asciiTheme="minorHAnsi" w:hAnsiTheme="minorHAnsi"/>
          <w:szCs w:val="18"/>
        </w:rPr>
        <w:t xml:space="preserve"> Monitor Professional, using </w:t>
      </w:r>
      <w:proofErr w:type="spellStart"/>
      <w:r w:rsidRPr="00AF42B6">
        <w:rPr>
          <w:rFonts w:asciiTheme="minorHAnsi" w:hAnsiTheme="minorHAnsi"/>
          <w:szCs w:val="18"/>
        </w:rPr>
        <w:t>Nmap</w:t>
      </w:r>
      <w:proofErr w:type="spellEnd"/>
      <w:r w:rsidRPr="00AF42B6">
        <w:rPr>
          <w:rFonts w:asciiTheme="minorHAnsi" w:hAnsiTheme="minorHAnsi"/>
          <w:szCs w:val="18"/>
        </w:rPr>
        <w:t xml:space="preserve"> TCP and SNMP</w:t>
      </w:r>
    </w:p>
    <w:p w:rsidR="001C1EA9" w:rsidRPr="00AF42B6" w:rsidRDefault="001C1EA9" w:rsidP="00AF42B6">
      <w:pPr>
        <w:rPr>
          <w:rFonts w:asciiTheme="minorHAnsi" w:hAnsiTheme="minorHAnsi"/>
          <w:szCs w:val="18"/>
        </w:rPr>
      </w:pPr>
      <w:r w:rsidRPr="00AF42B6">
        <w:rPr>
          <w:rFonts w:asciiTheme="minorHAnsi" w:hAnsiTheme="minorHAnsi"/>
          <w:szCs w:val="18"/>
        </w:rPr>
        <w:t xml:space="preserve"> </w:t>
      </w:r>
      <w:proofErr w:type="gramStart"/>
      <w:r w:rsidRPr="00AF42B6">
        <w:rPr>
          <w:rFonts w:asciiTheme="minorHAnsi" w:hAnsiTheme="minorHAnsi"/>
          <w:szCs w:val="18"/>
        </w:rPr>
        <w:t>automation</w:t>
      </w:r>
      <w:proofErr w:type="gramEnd"/>
      <w:r w:rsidRPr="00AF42B6">
        <w:rPr>
          <w:rFonts w:asciiTheme="minorHAnsi" w:hAnsiTheme="minorHAnsi"/>
          <w:szCs w:val="18"/>
        </w:rPr>
        <w:t xml:space="preserve"> schema:  </w:t>
      </w:r>
      <w:proofErr w:type="spellStart"/>
      <w:r w:rsidRPr="00AF42B6">
        <w:rPr>
          <w:rFonts w:asciiTheme="minorHAnsi" w:hAnsiTheme="minorHAnsi"/>
          <w:szCs w:val="18"/>
        </w:rPr>
        <w:t>GroundWork</w:t>
      </w:r>
      <w:proofErr w:type="spellEnd"/>
      <w:r w:rsidRPr="00AF42B6">
        <w:rPr>
          <w:rFonts w:asciiTheme="minorHAnsi" w:hAnsiTheme="minorHAnsi"/>
          <w:szCs w:val="18"/>
        </w:rPr>
        <w:t>-Discovery-Pro</w:t>
      </w:r>
    </w:p>
    <w:p w:rsidR="001C1EA9" w:rsidRPr="00AF42B6" w:rsidRDefault="001C1EA9" w:rsidP="00AF42B6">
      <w:pPr>
        <w:rPr>
          <w:rFonts w:asciiTheme="minorHAnsi" w:hAnsiTheme="minorHAnsi"/>
          <w:szCs w:val="18"/>
        </w:rPr>
      </w:pPr>
      <w:r w:rsidRPr="00AF42B6">
        <w:rPr>
          <w:rFonts w:asciiTheme="minorHAnsi" w:hAnsiTheme="minorHAnsi"/>
          <w:szCs w:val="18"/>
        </w:rPr>
        <w:t xml:space="preserve"> </w:t>
      </w:r>
      <w:proofErr w:type="gramStart"/>
      <w:r w:rsidRPr="00AF42B6">
        <w:rPr>
          <w:rFonts w:asciiTheme="minorHAnsi" w:hAnsiTheme="minorHAnsi"/>
          <w:szCs w:val="18"/>
        </w:rPr>
        <w:t>control</w:t>
      </w:r>
      <w:proofErr w:type="gramEnd"/>
      <w:r w:rsidRPr="00AF42B6">
        <w:rPr>
          <w:rFonts w:asciiTheme="minorHAnsi" w:hAnsiTheme="minorHAnsi"/>
          <w:szCs w:val="18"/>
        </w:rPr>
        <w:t xml:space="preserve"> type:  Interactive</w:t>
      </w:r>
    </w:p>
    <w:p w:rsidR="001C1EA9" w:rsidRPr="00AF42B6" w:rsidRDefault="001C1EA9" w:rsidP="00AF42B6">
      <w:pPr>
        <w:rPr>
          <w:rFonts w:asciiTheme="minorHAnsi" w:hAnsiTheme="minorHAnsi"/>
          <w:szCs w:val="18"/>
        </w:rPr>
      </w:pPr>
      <w:r w:rsidRPr="00AF42B6">
        <w:rPr>
          <w:rFonts w:asciiTheme="minorHAnsi" w:hAnsiTheme="minorHAnsi"/>
          <w:szCs w:val="18"/>
        </w:rPr>
        <w:t xml:space="preserve"> </w:t>
      </w:r>
      <w:proofErr w:type="gramStart"/>
      <w:r w:rsidRPr="00AF42B6">
        <w:rPr>
          <w:rFonts w:asciiTheme="minorHAnsi" w:hAnsiTheme="minorHAnsi"/>
          <w:szCs w:val="18"/>
        </w:rPr>
        <w:t>template</w:t>
      </w:r>
      <w:proofErr w:type="gramEnd"/>
      <w:r w:rsidRPr="00AF42B6">
        <w:rPr>
          <w:rFonts w:asciiTheme="minorHAnsi" w:hAnsiTheme="minorHAnsi"/>
          <w:szCs w:val="18"/>
        </w:rPr>
        <w:t xml:space="preserve">:  </w:t>
      </w:r>
      <w:proofErr w:type="spellStart"/>
      <w:r w:rsidRPr="00AF42B6">
        <w:rPr>
          <w:rFonts w:asciiTheme="minorHAnsi" w:hAnsiTheme="minorHAnsi"/>
          <w:szCs w:val="18"/>
        </w:rPr>
        <w:t>GroundWork</w:t>
      </w:r>
      <w:proofErr w:type="spellEnd"/>
      <w:r w:rsidRPr="00AF42B6">
        <w:rPr>
          <w:rFonts w:asciiTheme="minorHAnsi" w:hAnsiTheme="minorHAnsi"/>
          <w:szCs w:val="18"/>
        </w:rPr>
        <w:t>-Default-Pro</w:t>
      </w:r>
    </w:p>
    <w:p w:rsidR="001C1EA9" w:rsidRPr="00AF42B6" w:rsidRDefault="001C1EA9" w:rsidP="00AF42B6">
      <w:pPr>
        <w:rPr>
          <w:rFonts w:asciiTheme="minorHAnsi" w:hAnsiTheme="minorHAnsi"/>
          <w:szCs w:val="20"/>
        </w:rPr>
      </w:pPr>
      <w:r w:rsidRPr="00AF42B6">
        <w:rPr>
          <w:rFonts w:asciiTheme="minorHAnsi" w:hAnsiTheme="minorHAnsi"/>
          <w:szCs w:val="18"/>
        </w:rPr>
        <w:t xml:space="preserve">This will create the Pro version of the discovery schema, and bring in the Pro versions of the </w:t>
      </w:r>
      <w:proofErr w:type="spellStart"/>
      <w:r w:rsidRPr="00AF42B6">
        <w:rPr>
          <w:rFonts w:asciiTheme="minorHAnsi" w:hAnsiTheme="minorHAnsi"/>
          <w:szCs w:val="18"/>
        </w:rPr>
        <w:t>Nmap</w:t>
      </w:r>
      <w:proofErr w:type="spellEnd"/>
      <w:r w:rsidRPr="00AF42B6">
        <w:rPr>
          <w:rFonts w:asciiTheme="minorHAnsi" w:hAnsiTheme="minorHAnsi"/>
          <w:szCs w:val="18"/>
        </w:rPr>
        <w:t xml:space="preserve"> TCP and SNMP discovery methods.  Any local customization that the site has done to the old setup (e.g., a local community string in the SNMP discovery method) can then be applied – GWMON-7922</w:t>
      </w:r>
      <w:r w:rsidRPr="00AF42B6">
        <w:rPr>
          <w:rFonts w:asciiTheme="minorHAnsi" w:hAnsiTheme="minorHAnsi"/>
          <w:szCs w:val="20"/>
        </w:rPr>
        <w:t xml:space="preserve">. </w:t>
      </w:r>
    </w:p>
    <w:p w:rsidR="001C1EA9" w:rsidRDefault="001C1EA9" w:rsidP="00AF42B6">
      <w:r w:rsidRPr="00AF42B6">
        <w:rPr>
          <w:rFonts w:asciiTheme="minorHAnsi" w:hAnsiTheme="minorHAnsi"/>
        </w:rPr>
        <w:t>Upon startup Apache may emit the following message “Could not reliably determine the server's fully</w:t>
      </w:r>
      <w:r>
        <w:t xml:space="preserve"> qualified domain name.” </w:t>
      </w:r>
      <w:ins w:id="49" w:author="Thomas Stocking" w:date="2010-01-15T14:04:00Z">
        <w:r w:rsidR="00D060B9">
          <w:t xml:space="preserve">This is not normally a cause for concern, but can be corrected if desired. </w:t>
        </w:r>
      </w:ins>
      <w:r>
        <w:t>One possible work-around for this issue is to edit the /usr/local/groundwork/apache2/conf/httpd.conf file to explicitly specify the hostname value - GWMON-2149.</w:t>
      </w:r>
    </w:p>
    <w:p w:rsidR="001C1EA9" w:rsidRDefault="001C1EA9" w:rsidP="00AF42B6">
      <w:r>
        <w:t>If an existing /etc/</w:t>
      </w:r>
      <w:proofErr w:type="spellStart"/>
      <w:r>
        <w:t>my.cnf</w:t>
      </w:r>
      <w:proofErr w:type="spellEnd"/>
      <w:r>
        <w:t xml:space="preserve"> file is found during installation, it is left in place.  It is highly recommended that </w:t>
      </w:r>
      <w:del w:id="50" w:author="Thomas Stocking" w:date="2010-01-15T14:05:00Z">
        <w:r w:rsidDel="00D060B9">
          <w:delText xml:space="preserve">these </w:delText>
        </w:r>
      </w:del>
      <w:ins w:id="51" w:author="Thomas Stocking" w:date="2010-01-15T14:05:00Z">
        <w:r w:rsidR="00D060B9">
          <w:t>the contents of this file</w:t>
        </w:r>
      </w:ins>
      <w:del w:id="52" w:author="Thomas Stocking" w:date="2010-01-15T14:05:00Z">
        <w:r w:rsidDel="00D060B9">
          <w:delText>changes</w:delText>
        </w:r>
      </w:del>
      <w:r>
        <w:t xml:space="preserve"> are manually merged with the /</w:t>
      </w:r>
      <w:proofErr w:type="spellStart"/>
      <w:r>
        <w:t>usr</w:t>
      </w:r>
      <w:r w:rsidRPr="00931E54">
        <w:t>/local/groundwork/mysql/my.cnf</w:t>
      </w:r>
      <w:proofErr w:type="spellEnd"/>
      <w:r w:rsidRPr="00931E54">
        <w:t xml:space="preserve"> </w:t>
      </w:r>
      <w:r>
        <w:t>file</w:t>
      </w:r>
      <w:ins w:id="53" w:author="Thomas Stocking" w:date="2010-01-15T14:06:00Z">
        <w:r w:rsidR="00D7764F">
          <w:t>, and the /etc/</w:t>
        </w:r>
        <w:proofErr w:type="spellStart"/>
        <w:r w:rsidR="00D7764F">
          <w:t>my.cnf</w:t>
        </w:r>
        <w:proofErr w:type="spellEnd"/>
        <w:r w:rsidR="00D7764F">
          <w:t xml:space="preserve"> be removed</w:t>
        </w:r>
      </w:ins>
      <w:r>
        <w:t>.</w:t>
      </w:r>
    </w:p>
    <w:p w:rsidR="001C1EA9" w:rsidRDefault="001C1EA9" w:rsidP="00AF42B6">
      <w:r>
        <w:t xml:space="preserve">In order to have wave audio files enabled with the </w:t>
      </w:r>
      <w:proofErr w:type="spellStart"/>
      <w:r>
        <w:t>GroundWork</w:t>
      </w:r>
      <w:proofErr w:type="spellEnd"/>
      <w:r>
        <w:t xml:space="preserve"> installation, the </w:t>
      </w:r>
      <w:proofErr w:type="spellStart"/>
      <w:r>
        <w:t>nagios</w:t>
      </w:r>
      <w:proofErr w:type="spellEnd"/>
      <w:r>
        <w:t xml:space="preserve">/share/media directory was exposed in the apache </w:t>
      </w:r>
      <w:proofErr w:type="spellStart"/>
      <w:r>
        <w:t>httpd.conf</w:t>
      </w:r>
      <w:proofErr w:type="spellEnd"/>
      <w:r>
        <w:t xml:space="preserve"> in order to allow audio wav files to be played when they are configured in the </w:t>
      </w:r>
      <w:proofErr w:type="spellStart"/>
      <w:r>
        <w:t>nagios/etc/cgi.cfg</w:t>
      </w:r>
      <w:proofErr w:type="spellEnd"/>
      <w:r>
        <w:t xml:space="preserve"> file.</w:t>
      </w:r>
    </w:p>
    <w:p w:rsidR="001C1EA9" w:rsidRDefault="001C1EA9" w:rsidP="00AF42B6">
      <w:r>
        <w:t>The following should be added to /usr/local/groundwork/apache2/confg/httpd.conf:</w:t>
      </w:r>
    </w:p>
    <w:p w:rsidR="001C1EA9" w:rsidRDefault="001C1EA9" w:rsidP="00AF42B6">
      <w:r>
        <w:t xml:space="preserve"> </w:t>
      </w:r>
    </w:p>
    <w:p w:rsidR="001C1EA9" w:rsidRDefault="001C1EA9" w:rsidP="00AF42B6">
      <w:proofErr w:type="spellStart"/>
      <w:r>
        <w:t>ScriptAlias</w:t>
      </w:r>
      <w:proofErr w:type="spellEnd"/>
      <w:r>
        <w:t xml:space="preserve"> /</w:t>
      </w:r>
      <w:proofErr w:type="spellStart"/>
      <w:r>
        <w:t>nagios/cgi</w:t>
      </w:r>
      <w:proofErr w:type="spellEnd"/>
      <w:r>
        <w:t>-bin "/</w:t>
      </w:r>
      <w:proofErr w:type="spellStart"/>
      <w:r>
        <w:t>usr/local/groundwork/nagios/sbin</w:t>
      </w:r>
      <w:proofErr w:type="spellEnd"/>
      <w:r>
        <w:t>"</w:t>
      </w:r>
    </w:p>
    <w:p w:rsidR="001C1EA9" w:rsidRDefault="001C1EA9" w:rsidP="00AF42B6">
      <w:r>
        <w:t>&lt;Directory "/</w:t>
      </w:r>
      <w:proofErr w:type="spellStart"/>
      <w:r>
        <w:t>usr/local/groundwork/nagios/sbin</w:t>
      </w:r>
      <w:proofErr w:type="spellEnd"/>
      <w:r>
        <w:t>"&gt;</w:t>
      </w:r>
    </w:p>
    <w:p w:rsidR="0045699A" w:rsidRDefault="001C1EA9" w:rsidP="00AF42B6">
      <w:r>
        <w:t>Alias /</w:t>
      </w:r>
      <w:proofErr w:type="spellStart"/>
      <w:r>
        <w:t>nagios</w:t>
      </w:r>
      <w:proofErr w:type="spellEnd"/>
      <w:r>
        <w:t>/media "/</w:t>
      </w:r>
      <w:proofErr w:type="spellStart"/>
      <w:r>
        <w:t>usr/local/groundwork/nagios/share/media</w:t>
      </w:r>
      <w:proofErr w:type="spellEnd"/>
      <w:r>
        <w:t>"</w:t>
      </w:r>
    </w:p>
    <w:p w:rsidR="0045699A" w:rsidRDefault="001C1EA9" w:rsidP="00AF42B6">
      <w:r>
        <w:t>&lt;Directory "/</w:t>
      </w:r>
      <w:proofErr w:type="spellStart"/>
      <w:r>
        <w:t>usr/local/groundwork/nagios/share/media</w:t>
      </w:r>
      <w:proofErr w:type="spellEnd"/>
      <w:r>
        <w:t>"&gt;</w:t>
      </w:r>
    </w:p>
    <w:p w:rsidR="0045699A" w:rsidRDefault="001C1EA9" w:rsidP="00AF42B6">
      <w:r>
        <w:t># Uncomment for Guava Single Sign On</w:t>
      </w:r>
    </w:p>
    <w:p w:rsidR="0045699A" w:rsidRDefault="001C1EA9" w:rsidP="00AF42B6">
      <w:r>
        <w:t xml:space="preserve">        </w:t>
      </w:r>
      <w:proofErr w:type="spellStart"/>
      <w:r>
        <w:t>AuthType</w:t>
      </w:r>
      <w:proofErr w:type="spellEnd"/>
      <w:r>
        <w:t xml:space="preserve"> Basic</w:t>
      </w:r>
    </w:p>
    <w:p w:rsidR="0045699A" w:rsidRDefault="001C1EA9" w:rsidP="00AF42B6">
      <w:r>
        <w:t xml:space="preserve">        </w:t>
      </w:r>
      <w:proofErr w:type="gramStart"/>
      <w:r>
        <w:t>require</w:t>
      </w:r>
      <w:proofErr w:type="gramEnd"/>
      <w:r>
        <w:t xml:space="preserve"> valid-user</w:t>
      </w:r>
    </w:p>
    <w:p w:rsidR="0045699A" w:rsidRDefault="001C1EA9" w:rsidP="00AF42B6">
      <w:r>
        <w:t># The following line should be change to specify the default page for invalid access attempts to this directory</w:t>
      </w:r>
    </w:p>
    <w:p w:rsidR="0045699A" w:rsidRDefault="001C1EA9" w:rsidP="00AF42B6">
      <w:r>
        <w:t xml:space="preserve">        </w:t>
      </w:r>
      <w:proofErr w:type="spellStart"/>
      <w:r>
        <w:t>TKTAuthLoginURL</w:t>
      </w:r>
      <w:proofErr w:type="spellEnd"/>
      <w:r>
        <w:t xml:space="preserve"> http://localhost</w:t>
      </w:r>
      <w:proofErr w:type="gramStart"/>
      <w:r>
        <w:t>:80</w:t>
      </w:r>
      <w:proofErr w:type="gramEnd"/>
      <w:r>
        <w:t>/monitor/index.php</w:t>
      </w:r>
    </w:p>
    <w:p w:rsidR="0045699A" w:rsidRDefault="001C1EA9" w:rsidP="00AF42B6">
      <w:r>
        <w:t xml:space="preserve">        </w:t>
      </w:r>
      <w:proofErr w:type="spellStart"/>
      <w:r>
        <w:t>TKTAuthCookieName</w:t>
      </w:r>
      <w:proofErr w:type="spellEnd"/>
      <w:r>
        <w:t xml:space="preserve">       </w:t>
      </w:r>
      <w:proofErr w:type="spellStart"/>
      <w:r>
        <w:t>nagios_auth_tkt</w:t>
      </w:r>
      <w:proofErr w:type="spellEnd"/>
    </w:p>
    <w:p w:rsidR="0045699A" w:rsidRDefault="001C1EA9" w:rsidP="00AF42B6">
      <w:r>
        <w:t xml:space="preserve">        </w:t>
      </w:r>
      <w:proofErr w:type="spellStart"/>
      <w:r>
        <w:t>TKTAuthTimeout</w:t>
      </w:r>
      <w:proofErr w:type="spellEnd"/>
      <w:r>
        <w:t xml:space="preserve"> 0</w:t>
      </w:r>
    </w:p>
    <w:p w:rsidR="0045699A" w:rsidRDefault="001C1EA9" w:rsidP="00AF42B6">
      <w:r>
        <w:t>The</w:t>
      </w:r>
      <w:r w:rsidRPr="0089339B">
        <w:t xml:space="preserve"> </w:t>
      </w:r>
      <w:r>
        <w:t>monitoring</w:t>
      </w:r>
      <w:r w:rsidRPr="0089339B">
        <w:t xml:space="preserve"> </w:t>
      </w:r>
      <w:r>
        <w:t>p</w:t>
      </w:r>
      <w:r w:rsidRPr="0089339B">
        <w:t xml:space="preserve">erformance </w:t>
      </w:r>
      <w:proofErr w:type="spellStart"/>
      <w:r>
        <w:t>p</w:t>
      </w:r>
      <w:r w:rsidRPr="0089339B">
        <w:t>ortlet</w:t>
      </w:r>
      <w:proofErr w:type="spellEnd"/>
      <w:r w:rsidRPr="0089339B">
        <w:t xml:space="preserve"> </w:t>
      </w:r>
      <w:r>
        <w:t>may display zero values when first opened. After a short delay the correct information will be shown.</w:t>
      </w:r>
      <w:r w:rsidRPr="00B05F14">
        <w:t xml:space="preserve"> – GWMON-7819</w:t>
      </w:r>
      <w:r>
        <w:t xml:space="preserve"> </w:t>
      </w:r>
    </w:p>
    <w:p w:rsidR="0045699A" w:rsidRDefault="001C1EA9" w:rsidP="00AF42B6">
      <w:r>
        <w:t>Rarely the “</w:t>
      </w:r>
      <w:r w:rsidRPr="007826A7">
        <w:t>Error occurred</w:t>
      </w:r>
      <w:r>
        <w:t xml:space="preserve"> when processing action command”</w:t>
      </w:r>
      <w:r w:rsidRPr="007826A7">
        <w:t xml:space="preserve"> is seen when using the </w:t>
      </w:r>
      <w:r>
        <w:t>status viewer a</w:t>
      </w:r>
      <w:r w:rsidRPr="007826A7">
        <w:t xml:space="preserve">ctions.  If you encounter this problem, use the retry button </w:t>
      </w:r>
      <w:r>
        <w:t>to resubmit the request. – GWMON-7518</w:t>
      </w:r>
    </w:p>
    <w:p w:rsidR="0045699A" w:rsidRDefault="001C1EA9" w:rsidP="00AF42B6">
      <w:r>
        <w:t>Automatic update does not occur in event console in response to “acknowledge” actions – GWMON-7824.</w:t>
      </w:r>
    </w:p>
    <w:p w:rsidR="0045699A" w:rsidRDefault="001C1EA9" w:rsidP="00AF42B6">
      <w:r>
        <w:t xml:space="preserve">When a user is given access to the native </w:t>
      </w:r>
      <w:proofErr w:type="spellStart"/>
      <w:r>
        <w:t>Nagios</w:t>
      </w:r>
      <w:proofErr w:type="spellEnd"/>
      <w:r>
        <w:t xml:space="preserve"> web pages their identity will be recorded as “</w:t>
      </w:r>
      <w:proofErr w:type="spellStart"/>
      <w:r>
        <w:t>nagiosadmin</w:t>
      </w:r>
      <w:proofErr w:type="spellEnd"/>
      <w:r>
        <w:t xml:space="preserve">” This is a known limitation of the Single Sign-on mechanism used to wrap the </w:t>
      </w:r>
      <w:proofErr w:type="spellStart"/>
      <w:r>
        <w:t>Nagios</w:t>
      </w:r>
      <w:proofErr w:type="spellEnd"/>
      <w:r>
        <w:t xml:space="preserve"> pages - GWMON-5646</w:t>
      </w:r>
    </w:p>
    <w:p w:rsidR="0045699A" w:rsidRDefault="001C1EA9" w:rsidP="00AF42B6">
      <w:r w:rsidRPr="00961464">
        <w:t xml:space="preserve">When using the IE8 browser in the </w:t>
      </w:r>
      <w:r>
        <w:t>c</w:t>
      </w:r>
      <w:r w:rsidRPr="00961464">
        <w:t xml:space="preserve">onfiguration </w:t>
      </w:r>
      <w:r>
        <w:t xml:space="preserve">application some controls on the left-side panel may not display. This issue can be worked around by adding the </w:t>
      </w:r>
      <w:proofErr w:type="spellStart"/>
      <w:r>
        <w:t>GroundWork</w:t>
      </w:r>
      <w:proofErr w:type="spellEnd"/>
      <w:r>
        <w:t xml:space="preserve"> Monitor server to the Local Intranet Zone within IE8.</w:t>
      </w:r>
    </w:p>
    <w:p w:rsidR="0045699A" w:rsidRDefault="001C1EA9" w:rsidP="00AF42B6">
      <w:r>
        <w:t>Following a commit operation it may take 60-90 seconds for the configuration change to propagate through to the other application components including the status viewer and event console applications.</w:t>
      </w:r>
    </w:p>
    <w:p w:rsidR="0045699A" w:rsidRPr="005F1340" w:rsidRDefault="001C1EA9" w:rsidP="00AF42B6">
      <w:pPr>
        <w:rPr>
          <w:b/>
        </w:rPr>
      </w:pPr>
      <w:r w:rsidRPr="005F1340">
        <w:rPr>
          <w:b/>
        </w:rPr>
        <w:t>Additional minor known issues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178"/>
        <w:gridCol w:w="2340"/>
        <w:gridCol w:w="5634"/>
      </w:tblGrid>
      <w:tr w:rsidR="001C1EA9" w:rsidRPr="00AF42B6">
        <w:tc>
          <w:tcPr>
            <w:tcW w:w="2178" w:type="dxa"/>
          </w:tcPr>
          <w:p w:rsidR="0045699A" w:rsidRPr="005F1340" w:rsidRDefault="001C1EA9" w:rsidP="00AF42B6">
            <w:pPr>
              <w:rPr>
                <w:b/>
                <w:sz w:val="20"/>
              </w:rPr>
            </w:pPr>
            <w:r w:rsidRPr="005F1340">
              <w:rPr>
                <w:b/>
                <w:sz w:val="20"/>
              </w:rPr>
              <w:t>Reference</w:t>
            </w:r>
          </w:p>
        </w:tc>
        <w:tc>
          <w:tcPr>
            <w:tcW w:w="2340" w:type="dxa"/>
          </w:tcPr>
          <w:p w:rsidR="0045699A" w:rsidRPr="005F1340" w:rsidRDefault="001C1EA9" w:rsidP="00AF42B6">
            <w:pPr>
              <w:rPr>
                <w:b/>
                <w:sz w:val="20"/>
              </w:rPr>
            </w:pPr>
            <w:r w:rsidRPr="005F1340">
              <w:rPr>
                <w:b/>
                <w:sz w:val="20"/>
              </w:rPr>
              <w:t>Component</w:t>
            </w:r>
          </w:p>
        </w:tc>
        <w:tc>
          <w:tcPr>
            <w:tcW w:w="5634" w:type="dxa"/>
          </w:tcPr>
          <w:p w:rsidR="0045699A" w:rsidRPr="005F1340" w:rsidRDefault="001C1EA9" w:rsidP="00AF42B6">
            <w:pPr>
              <w:rPr>
                <w:b/>
                <w:sz w:val="20"/>
              </w:rPr>
            </w:pPr>
            <w:r w:rsidRPr="005F1340">
              <w:rPr>
                <w:b/>
                <w:sz w:val="20"/>
              </w:rPr>
              <w:t>Summary</w:t>
            </w:r>
          </w:p>
        </w:tc>
      </w:tr>
      <w:tr w:rsidR="001C1EA9" w:rsidRPr="00625861">
        <w:tc>
          <w:tcPr>
            <w:tcW w:w="2178" w:type="dxa"/>
          </w:tcPr>
          <w:p w:rsidR="001C1EA9" w:rsidRPr="005F1340" w:rsidRDefault="001C1EA9" w:rsidP="00AF42B6">
            <w:pPr>
              <w:rPr>
                <w:sz w:val="20"/>
              </w:rPr>
            </w:pPr>
            <w:r w:rsidRPr="005F1340">
              <w:rPr>
                <w:sz w:val="20"/>
              </w:rPr>
              <w:t>GWMON-2996</w:t>
            </w:r>
          </w:p>
        </w:tc>
        <w:tc>
          <w:tcPr>
            <w:tcW w:w="2340" w:type="dxa"/>
          </w:tcPr>
          <w:p w:rsidR="001C1EA9" w:rsidRPr="005F1340" w:rsidRDefault="001C1EA9" w:rsidP="00AF42B6">
            <w:pPr>
              <w:rPr>
                <w:sz w:val="20"/>
              </w:rPr>
            </w:pPr>
            <w:r w:rsidRPr="005F1340">
              <w:rPr>
                <w:sz w:val="20"/>
              </w:rPr>
              <w:t>Configuration</w:t>
            </w:r>
          </w:p>
        </w:tc>
        <w:tc>
          <w:tcPr>
            <w:tcW w:w="5634" w:type="dxa"/>
          </w:tcPr>
          <w:p w:rsidR="001C1EA9" w:rsidRPr="005F1340" w:rsidRDefault="001C1EA9" w:rsidP="00AF42B6">
            <w:pPr>
              <w:rPr>
                <w:sz w:val="20"/>
              </w:rPr>
            </w:pPr>
            <w:r w:rsidRPr="005F1340">
              <w:rPr>
                <w:sz w:val="20"/>
              </w:rPr>
              <w:t>Host group downtime can not be deleted</w:t>
            </w:r>
          </w:p>
        </w:tc>
      </w:tr>
      <w:tr w:rsidR="001C1EA9" w:rsidRPr="00625861">
        <w:tc>
          <w:tcPr>
            <w:tcW w:w="2178" w:type="dxa"/>
          </w:tcPr>
          <w:p w:rsidR="001C1EA9" w:rsidRPr="005F1340" w:rsidRDefault="001C1EA9" w:rsidP="00AF42B6">
            <w:pPr>
              <w:rPr>
                <w:sz w:val="20"/>
              </w:rPr>
            </w:pPr>
            <w:r w:rsidRPr="005F1340">
              <w:rPr>
                <w:sz w:val="20"/>
              </w:rPr>
              <w:t>GWMON-4977</w:t>
            </w:r>
          </w:p>
        </w:tc>
        <w:tc>
          <w:tcPr>
            <w:tcW w:w="2340" w:type="dxa"/>
          </w:tcPr>
          <w:p w:rsidR="001C1EA9" w:rsidRPr="005F1340" w:rsidRDefault="001C1EA9" w:rsidP="00AF42B6">
            <w:pPr>
              <w:rPr>
                <w:sz w:val="20"/>
              </w:rPr>
            </w:pPr>
            <w:r w:rsidRPr="005F1340">
              <w:rPr>
                <w:sz w:val="20"/>
              </w:rPr>
              <w:t>Installer</w:t>
            </w:r>
          </w:p>
        </w:tc>
        <w:tc>
          <w:tcPr>
            <w:tcW w:w="5634" w:type="dxa"/>
          </w:tcPr>
          <w:p w:rsidR="001C1EA9" w:rsidRPr="005F1340" w:rsidRDefault="001C1EA9" w:rsidP="00AF42B6">
            <w:pPr>
              <w:rPr>
                <w:sz w:val="20"/>
              </w:rPr>
            </w:pPr>
            <w:r w:rsidRPr="005F1340">
              <w:rPr>
                <w:sz w:val="20"/>
              </w:rPr>
              <w:t>Installer shouldn't assume it can write to current working directory</w:t>
            </w:r>
          </w:p>
        </w:tc>
      </w:tr>
      <w:tr w:rsidR="001C1EA9" w:rsidRPr="00625861">
        <w:tc>
          <w:tcPr>
            <w:tcW w:w="2178" w:type="dxa"/>
          </w:tcPr>
          <w:p w:rsidR="001C1EA9" w:rsidRPr="005F1340" w:rsidRDefault="001C1EA9" w:rsidP="00AF42B6">
            <w:pPr>
              <w:rPr>
                <w:sz w:val="20"/>
              </w:rPr>
            </w:pPr>
            <w:r w:rsidRPr="005F1340">
              <w:rPr>
                <w:sz w:val="20"/>
              </w:rPr>
              <w:t>GWMON-5265</w:t>
            </w:r>
          </w:p>
        </w:tc>
        <w:tc>
          <w:tcPr>
            <w:tcW w:w="2340" w:type="dxa"/>
          </w:tcPr>
          <w:p w:rsidR="001C1EA9" w:rsidRPr="005F1340" w:rsidRDefault="001C1EA9" w:rsidP="00AF42B6">
            <w:pPr>
              <w:rPr>
                <w:sz w:val="20"/>
              </w:rPr>
            </w:pPr>
            <w:proofErr w:type="spellStart"/>
            <w:r w:rsidRPr="005F1340">
              <w:rPr>
                <w:sz w:val="20"/>
              </w:rPr>
              <w:t>Plugins</w:t>
            </w:r>
            <w:proofErr w:type="spellEnd"/>
          </w:p>
        </w:tc>
        <w:tc>
          <w:tcPr>
            <w:tcW w:w="5634" w:type="dxa"/>
          </w:tcPr>
          <w:p w:rsidR="001C1EA9" w:rsidRPr="005F1340" w:rsidRDefault="001C1EA9" w:rsidP="00AF42B6">
            <w:pPr>
              <w:rPr>
                <w:sz w:val="20"/>
              </w:rPr>
            </w:pPr>
            <w:proofErr w:type="spellStart"/>
            <w:r w:rsidRPr="005F1340">
              <w:rPr>
                <w:sz w:val="20"/>
              </w:rPr>
              <w:t>Check_cpu</w:t>
            </w:r>
            <w:proofErr w:type="spellEnd"/>
            <w:r w:rsidRPr="005F1340">
              <w:rPr>
                <w:sz w:val="20"/>
              </w:rPr>
              <w:t xml:space="preserve"> </w:t>
            </w:r>
            <w:proofErr w:type="spellStart"/>
            <w:r w:rsidRPr="005F1340">
              <w:rPr>
                <w:sz w:val="20"/>
              </w:rPr>
              <w:t>sar</w:t>
            </w:r>
            <w:proofErr w:type="spellEnd"/>
            <w:r w:rsidRPr="005F1340">
              <w:rPr>
                <w:sz w:val="20"/>
              </w:rPr>
              <w:t xml:space="preserve"> out input incorrect on </w:t>
            </w:r>
            <w:proofErr w:type="spellStart"/>
            <w:r w:rsidRPr="005F1340">
              <w:rPr>
                <w:sz w:val="20"/>
              </w:rPr>
              <w:t>RedHat</w:t>
            </w:r>
            <w:proofErr w:type="spellEnd"/>
          </w:p>
        </w:tc>
      </w:tr>
      <w:tr w:rsidR="001C1EA9" w:rsidRPr="00625861">
        <w:tc>
          <w:tcPr>
            <w:tcW w:w="2178" w:type="dxa"/>
          </w:tcPr>
          <w:p w:rsidR="001C1EA9" w:rsidRPr="005F1340" w:rsidRDefault="001C1EA9" w:rsidP="00AF42B6">
            <w:pPr>
              <w:rPr>
                <w:sz w:val="20"/>
              </w:rPr>
            </w:pPr>
            <w:r w:rsidRPr="005F1340">
              <w:rPr>
                <w:sz w:val="20"/>
              </w:rPr>
              <w:t>GWMON-5491</w:t>
            </w:r>
          </w:p>
        </w:tc>
        <w:tc>
          <w:tcPr>
            <w:tcW w:w="2340" w:type="dxa"/>
          </w:tcPr>
          <w:p w:rsidR="001C1EA9" w:rsidRPr="005F1340" w:rsidRDefault="001C1EA9" w:rsidP="00AF42B6">
            <w:pPr>
              <w:rPr>
                <w:sz w:val="20"/>
              </w:rPr>
            </w:pPr>
            <w:r w:rsidRPr="005F1340">
              <w:rPr>
                <w:sz w:val="20"/>
              </w:rPr>
              <w:t>Console</w:t>
            </w:r>
          </w:p>
        </w:tc>
        <w:tc>
          <w:tcPr>
            <w:tcW w:w="5634" w:type="dxa"/>
          </w:tcPr>
          <w:p w:rsidR="001C1EA9" w:rsidRPr="005F1340" w:rsidRDefault="001C1EA9" w:rsidP="00AF42B6">
            <w:pPr>
              <w:rPr>
                <w:sz w:val="20"/>
              </w:rPr>
            </w:pPr>
            <w:r w:rsidRPr="005F1340">
              <w:rPr>
                <w:sz w:val="20"/>
              </w:rPr>
              <w:t xml:space="preserve">Console All Events view does not differentiate between </w:t>
            </w:r>
            <w:proofErr w:type="spellStart"/>
            <w:r w:rsidRPr="005F1340">
              <w:rPr>
                <w:sz w:val="20"/>
              </w:rPr>
              <w:t>Nagios</w:t>
            </w:r>
            <w:proofErr w:type="spellEnd"/>
            <w:r w:rsidRPr="005F1340">
              <w:rPr>
                <w:sz w:val="20"/>
              </w:rPr>
              <w:t xml:space="preserve"> alerts and notification messages.</w:t>
            </w:r>
          </w:p>
        </w:tc>
      </w:tr>
      <w:tr w:rsidR="001C1EA9" w:rsidRPr="00625861">
        <w:tc>
          <w:tcPr>
            <w:tcW w:w="2178" w:type="dxa"/>
          </w:tcPr>
          <w:p w:rsidR="001C1EA9" w:rsidRPr="005F1340" w:rsidRDefault="001C1EA9" w:rsidP="00AF42B6">
            <w:pPr>
              <w:rPr>
                <w:sz w:val="20"/>
              </w:rPr>
            </w:pPr>
            <w:r w:rsidRPr="005F1340">
              <w:rPr>
                <w:sz w:val="20"/>
              </w:rPr>
              <w:t>GWMON-5675</w:t>
            </w:r>
          </w:p>
        </w:tc>
        <w:tc>
          <w:tcPr>
            <w:tcW w:w="2340" w:type="dxa"/>
          </w:tcPr>
          <w:p w:rsidR="001C1EA9" w:rsidRPr="005F1340" w:rsidRDefault="001C1EA9" w:rsidP="00AF42B6">
            <w:pPr>
              <w:rPr>
                <w:sz w:val="20"/>
              </w:rPr>
            </w:pPr>
            <w:r w:rsidRPr="005F1340">
              <w:rPr>
                <w:sz w:val="20"/>
              </w:rPr>
              <w:t>Reports</w:t>
            </w:r>
          </w:p>
        </w:tc>
        <w:tc>
          <w:tcPr>
            <w:tcW w:w="5634" w:type="dxa"/>
          </w:tcPr>
          <w:p w:rsidR="001C1EA9" w:rsidRPr="005F1340" w:rsidRDefault="001C1EA9" w:rsidP="00AF42B6">
            <w:pPr>
              <w:rPr>
                <w:sz w:val="20"/>
              </w:rPr>
            </w:pPr>
            <w:r w:rsidRPr="005F1340">
              <w:rPr>
                <w:sz w:val="20"/>
              </w:rPr>
              <w:t>Top Five report gets top five only on maximum value saved over the period</w:t>
            </w:r>
          </w:p>
        </w:tc>
      </w:tr>
      <w:tr w:rsidR="001C1EA9" w:rsidRPr="00625861">
        <w:tc>
          <w:tcPr>
            <w:tcW w:w="2178" w:type="dxa"/>
          </w:tcPr>
          <w:p w:rsidR="001C1EA9" w:rsidRPr="005F1340" w:rsidRDefault="001C1EA9" w:rsidP="00AF42B6">
            <w:pPr>
              <w:rPr>
                <w:sz w:val="20"/>
              </w:rPr>
            </w:pPr>
            <w:r w:rsidRPr="005F1340">
              <w:rPr>
                <w:sz w:val="20"/>
              </w:rPr>
              <w:t>GWMON-5716</w:t>
            </w:r>
          </w:p>
        </w:tc>
        <w:tc>
          <w:tcPr>
            <w:tcW w:w="2340" w:type="dxa"/>
          </w:tcPr>
          <w:p w:rsidR="001C1EA9" w:rsidRPr="005F1340" w:rsidRDefault="001C1EA9" w:rsidP="00AF42B6">
            <w:pPr>
              <w:rPr>
                <w:sz w:val="20"/>
              </w:rPr>
            </w:pPr>
            <w:r w:rsidRPr="005F1340">
              <w:rPr>
                <w:sz w:val="20"/>
              </w:rPr>
              <w:t>Reports</w:t>
            </w:r>
          </w:p>
        </w:tc>
        <w:tc>
          <w:tcPr>
            <w:tcW w:w="5634" w:type="dxa"/>
          </w:tcPr>
          <w:p w:rsidR="001C1EA9" w:rsidRPr="005F1340" w:rsidRDefault="001C1EA9" w:rsidP="00AF42B6">
            <w:pPr>
              <w:rPr>
                <w:sz w:val="20"/>
              </w:rPr>
            </w:pPr>
            <w:r w:rsidRPr="005F1340">
              <w:rPr>
                <w:sz w:val="20"/>
              </w:rPr>
              <w:t>HTTP ERROR: 404 on exporting data in Advanced Reports.</w:t>
            </w:r>
          </w:p>
        </w:tc>
      </w:tr>
      <w:tr w:rsidR="001C1EA9" w:rsidRPr="00625861">
        <w:tc>
          <w:tcPr>
            <w:tcW w:w="2178" w:type="dxa"/>
          </w:tcPr>
          <w:p w:rsidR="001C1EA9" w:rsidRPr="005F1340" w:rsidRDefault="001C1EA9" w:rsidP="00AF42B6">
            <w:pPr>
              <w:rPr>
                <w:sz w:val="20"/>
              </w:rPr>
            </w:pPr>
            <w:r w:rsidRPr="005F1340">
              <w:rPr>
                <w:sz w:val="20"/>
              </w:rPr>
              <w:t>GWMON-5843</w:t>
            </w:r>
          </w:p>
        </w:tc>
        <w:tc>
          <w:tcPr>
            <w:tcW w:w="2340" w:type="dxa"/>
          </w:tcPr>
          <w:p w:rsidR="001C1EA9" w:rsidRPr="005F1340" w:rsidRDefault="001C1EA9" w:rsidP="00AF42B6">
            <w:pPr>
              <w:rPr>
                <w:sz w:val="20"/>
              </w:rPr>
            </w:pPr>
            <w:r w:rsidRPr="005F1340">
              <w:rPr>
                <w:sz w:val="20"/>
              </w:rPr>
              <w:t>NMS</w:t>
            </w:r>
          </w:p>
        </w:tc>
        <w:tc>
          <w:tcPr>
            <w:tcW w:w="5634" w:type="dxa"/>
          </w:tcPr>
          <w:p w:rsidR="001C1EA9" w:rsidRPr="005F1340" w:rsidRDefault="001C1EA9" w:rsidP="00AF42B6">
            <w:pPr>
              <w:rPr>
                <w:sz w:val="20"/>
              </w:rPr>
            </w:pPr>
            <w:r w:rsidRPr="005F1340">
              <w:rPr>
                <w:sz w:val="20"/>
              </w:rPr>
              <w:t xml:space="preserve">Admin role on NMS child interface should not have access to any configuration applications </w:t>
            </w:r>
          </w:p>
        </w:tc>
      </w:tr>
      <w:tr w:rsidR="001C1EA9" w:rsidRPr="00625861">
        <w:tc>
          <w:tcPr>
            <w:tcW w:w="2178" w:type="dxa"/>
          </w:tcPr>
          <w:p w:rsidR="001C1EA9" w:rsidRPr="005F1340" w:rsidRDefault="001C1EA9" w:rsidP="00AF42B6">
            <w:pPr>
              <w:rPr>
                <w:sz w:val="20"/>
              </w:rPr>
            </w:pPr>
            <w:r w:rsidRPr="005F1340">
              <w:rPr>
                <w:sz w:val="20"/>
              </w:rPr>
              <w:t>GWMON-6182</w:t>
            </w:r>
          </w:p>
        </w:tc>
        <w:tc>
          <w:tcPr>
            <w:tcW w:w="2340" w:type="dxa"/>
          </w:tcPr>
          <w:p w:rsidR="001C1EA9" w:rsidRPr="005F1340" w:rsidRDefault="001C1EA9" w:rsidP="00AF42B6">
            <w:pPr>
              <w:rPr>
                <w:sz w:val="20"/>
              </w:rPr>
            </w:pPr>
            <w:r w:rsidRPr="005F1340">
              <w:rPr>
                <w:sz w:val="20"/>
              </w:rPr>
              <w:t>Portal</w:t>
            </w:r>
          </w:p>
        </w:tc>
        <w:tc>
          <w:tcPr>
            <w:tcW w:w="5634" w:type="dxa"/>
          </w:tcPr>
          <w:p w:rsidR="001C1EA9" w:rsidRPr="005F1340" w:rsidRDefault="001C1EA9" w:rsidP="00AF42B6">
            <w:pPr>
              <w:rPr>
                <w:sz w:val="20"/>
              </w:rPr>
            </w:pPr>
            <w:r w:rsidRPr="005F1340">
              <w:rPr>
                <w:sz w:val="20"/>
              </w:rPr>
              <w:t>Non-US language versions of groundwork cause INVALID DATE STRING exceptions when special chars in date string</w:t>
            </w:r>
          </w:p>
        </w:tc>
      </w:tr>
      <w:tr w:rsidR="001C1EA9" w:rsidRPr="00625861">
        <w:tc>
          <w:tcPr>
            <w:tcW w:w="2178" w:type="dxa"/>
          </w:tcPr>
          <w:p w:rsidR="001C1EA9" w:rsidRPr="005F1340" w:rsidRDefault="001C1EA9" w:rsidP="00AF42B6">
            <w:pPr>
              <w:rPr>
                <w:sz w:val="20"/>
              </w:rPr>
            </w:pPr>
            <w:r w:rsidRPr="005F1340">
              <w:rPr>
                <w:sz w:val="20"/>
              </w:rPr>
              <w:t>GWMON-6485</w:t>
            </w:r>
          </w:p>
        </w:tc>
        <w:tc>
          <w:tcPr>
            <w:tcW w:w="2340" w:type="dxa"/>
          </w:tcPr>
          <w:p w:rsidR="001C1EA9" w:rsidRPr="005F1340" w:rsidRDefault="001C1EA9" w:rsidP="00AF42B6">
            <w:pPr>
              <w:rPr>
                <w:sz w:val="20"/>
              </w:rPr>
            </w:pPr>
            <w:r w:rsidRPr="005F1340">
              <w:rPr>
                <w:sz w:val="20"/>
              </w:rPr>
              <w:t>Configuration</w:t>
            </w:r>
          </w:p>
        </w:tc>
        <w:tc>
          <w:tcPr>
            <w:tcW w:w="5634" w:type="dxa"/>
          </w:tcPr>
          <w:p w:rsidR="001C1EA9" w:rsidRPr="005F1340" w:rsidRDefault="001C1EA9" w:rsidP="00AF42B6">
            <w:pPr>
              <w:rPr>
                <w:sz w:val="20"/>
              </w:rPr>
            </w:pPr>
            <w:r w:rsidRPr="005F1340">
              <w:rPr>
                <w:sz w:val="20"/>
              </w:rPr>
              <w:t>Can't use the Multiple Instances feature of a service check where the check command has no arguments</w:t>
            </w:r>
          </w:p>
        </w:tc>
      </w:tr>
      <w:tr w:rsidR="001C1EA9" w:rsidRPr="00625861">
        <w:tc>
          <w:tcPr>
            <w:tcW w:w="2178" w:type="dxa"/>
          </w:tcPr>
          <w:p w:rsidR="001C1EA9" w:rsidRPr="005F1340" w:rsidRDefault="001C1EA9" w:rsidP="00AF42B6">
            <w:pPr>
              <w:rPr>
                <w:sz w:val="20"/>
              </w:rPr>
            </w:pPr>
            <w:r w:rsidRPr="005F1340">
              <w:rPr>
                <w:sz w:val="20"/>
              </w:rPr>
              <w:t>GWMON-7086</w:t>
            </w:r>
          </w:p>
        </w:tc>
        <w:tc>
          <w:tcPr>
            <w:tcW w:w="2340" w:type="dxa"/>
          </w:tcPr>
          <w:p w:rsidR="001C1EA9" w:rsidRPr="005F1340" w:rsidRDefault="001C1EA9" w:rsidP="00AF42B6">
            <w:pPr>
              <w:rPr>
                <w:sz w:val="20"/>
              </w:rPr>
            </w:pPr>
            <w:r w:rsidRPr="005F1340">
              <w:rPr>
                <w:sz w:val="20"/>
              </w:rPr>
              <w:t>Console</w:t>
            </w:r>
          </w:p>
        </w:tc>
        <w:tc>
          <w:tcPr>
            <w:tcW w:w="5634" w:type="dxa"/>
          </w:tcPr>
          <w:p w:rsidR="001C1EA9" w:rsidRPr="005F1340" w:rsidRDefault="001C1EA9" w:rsidP="00AF42B6">
            <w:pPr>
              <w:rPr>
                <w:sz w:val="20"/>
              </w:rPr>
            </w:pPr>
            <w:r w:rsidRPr="005F1340">
              <w:rPr>
                <w:sz w:val="20"/>
              </w:rPr>
              <w:t>Renaming a host does not update hostnames of new events</w:t>
            </w:r>
          </w:p>
        </w:tc>
      </w:tr>
      <w:tr w:rsidR="001C1EA9" w:rsidRPr="00625861">
        <w:tc>
          <w:tcPr>
            <w:tcW w:w="2178" w:type="dxa"/>
          </w:tcPr>
          <w:p w:rsidR="001C1EA9" w:rsidRPr="005F1340" w:rsidRDefault="001C1EA9" w:rsidP="00AF42B6">
            <w:pPr>
              <w:rPr>
                <w:sz w:val="20"/>
              </w:rPr>
            </w:pPr>
            <w:r w:rsidRPr="005F1340">
              <w:rPr>
                <w:sz w:val="20"/>
              </w:rPr>
              <w:t>GWMON-7220</w:t>
            </w:r>
          </w:p>
        </w:tc>
        <w:tc>
          <w:tcPr>
            <w:tcW w:w="2340" w:type="dxa"/>
          </w:tcPr>
          <w:p w:rsidR="001C1EA9" w:rsidRPr="005F1340" w:rsidRDefault="001C1EA9" w:rsidP="00AF42B6">
            <w:pPr>
              <w:rPr>
                <w:sz w:val="20"/>
              </w:rPr>
            </w:pPr>
            <w:r w:rsidRPr="005F1340">
              <w:rPr>
                <w:sz w:val="20"/>
              </w:rPr>
              <w:t>Portal</w:t>
            </w:r>
          </w:p>
        </w:tc>
        <w:tc>
          <w:tcPr>
            <w:tcW w:w="5634" w:type="dxa"/>
          </w:tcPr>
          <w:p w:rsidR="001C1EA9" w:rsidRPr="005F1340" w:rsidRDefault="001C1EA9" w:rsidP="00AF42B6">
            <w:pPr>
              <w:rPr>
                <w:sz w:val="20"/>
              </w:rPr>
            </w:pPr>
            <w:r w:rsidRPr="005F1340">
              <w:rPr>
                <w:sz w:val="20"/>
              </w:rPr>
              <w:t>Repeated "Network Connection Interrupted" error</w:t>
            </w:r>
          </w:p>
        </w:tc>
      </w:tr>
      <w:tr w:rsidR="001C1EA9" w:rsidRPr="00625861">
        <w:tc>
          <w:tcPr>
            <w:tcW w:w="2178" w:type="dxa"/>
          </w:tcPr>
          <w:p w:rsidR="001C1EA9" w:rsidRPr="005F1340" w:rsidRDefault="001C1EA9" w:rsidP="00AF42B6">
            <w:pPr>
              <w:rPr>
                <w:sz w:val="20"/>
              </w:rPr>
            </w:pPr>
            <w:r w:rsidRPr="005F1340">
              <w:rPr>
                <w:sz w:val="20"/>
              </w:rPr>
              <w:t>GWMON-7455</w:t>
            </w:r>
          </w:p>
        </w:tc>
        <w:tc>
          <w:tcPr>
            <w:tcW w:w="2340" w:type="dxa"/>
          </w:tcPr>
          <w:p w:rsidR="001C1EA9" w:rsidRPr="005F1340" w:rsidRDefault="001C1EA9" w:rsidP="00AF42B6">
            <w:pPr>
              <w:rPr>
                <w:sz w:val="20"/>
              </w:rPr>
            </w:pPr>
            <w:r w:rsidRPr="005F1340">
              <w:rPr>
                <w:sz w:val="20"/>
              </w:rPr>
              <w:t>Configuration</w:t>
            </w:r>
          </w:p>
        </w:tc>
        <w:tc>
          <w:tcPr>
            <w:tcW w:w="5634" w:type="dxa"/>
          </w:tcPr>
          <w:p w:rsidR="001C1EA9" w:rsidRPr="005F1340" w:rsidRDefault="001C1EA9" w:rsidP="00AF42B6">
            <w:pPr>
              <w:rPr>
                <w:sz w:val="20"/>
              </w:rPr>
            </w:pPr>
            <w:r w:rsidRPr="005F1340">
              <w:rPr>
                <w:sz w:val="20"/>
              </w:rPr>
              <w:t>Uploading Group resource macros fails and removes existing configuration</w:t>
            </w:r>
          </w:p>
        </w:tc>
      </w:tr>
      <w:tr w:rsidR="001C1EA9" w:rsidRPr="00625861">
        <w:tc>
          <w:tcPr>
            <w:tcW w:w="2178" w:type="dxa"/>
          </w:tcPr>
          <w:p w:rsidR="001C1EA9" w:rsidRPr="005F1340" w:rsidRDefault="001C1EA9" w:rsidP="00AF42B6">
            <w:pPr>
              <w:rPr>
                <w:sz w:val="20"/>
              </w:rPr>
            </w:pPr>
            <w:r w:rsidRPr="005F1340">
              <w:rPr>
                <w:sz w:val="20"/>
              </w:rPr>
              <w:t>GWMON-7632</w:t>
            </w:r>
          </w:p>
        </w:tc>
        <w:tc>
          <w:tcPr>
            <w:tcW w:w="2340" w:type="dxa"/>
          </w:tcPr>
          <w:p w:rsidR="001C1EA9" w:rsidRPr="005F1340" w:rsidRDefault="001C1EA9" w:rsidP="00AF42B6">
            <w:pPr>
              <w:rPr>
                <w:sz w:val="20"/>
              </w:rPr>
            </w:pPr>
            <w:r w:rsidRPr="005F1340">
              <w:rPr>
                <w:sz w:val="20"/>
              </w:rPr>
              <w:t>Dashboards</w:t>
            </w:r>
          </w:p>
        </w:tc>
        <w:tc>
          <w:tcPr>
            <w:tcW w:w="5634" w:type="dxa"/>
          </w:tcPr>
          <w:p w:rsidR="001C1EA9" w:rsidRPr="005F1340" w:rsidRDefault="001C1EA9" w:rsidP="00AF42B6">
            <w:pPr>
              <w:rPr>
                <w:sz w:val="20"/>
              </w:rPr>
            </w:pPr>
            <w:r w:rsidRPr="005F1340">
              <w:rPr>
                <w:sz w:val="20"/>
              </w:rPr>
              <w:t xml:space="preserve">Event </w:t>
            </w:r>
            <w:proofErr w:type="spellStart"/>
            <w:r w:rsidRPr="005F1340">
              <w:rPr>
                <w:sz w:val="20"/>
              </w:rPr>
              <w:t>portlet</w:t>
            </w:r>
            <w:proofErr w:type="spellEnd"/>
            <w:r w:rsidRPr="005F1340">
              <w:rPr>
                <w:sz w:val="20"/>
              </w:rPr>
              <w:t xml:space="preserve"> can not be configured for host, service, </w:t>
            </w:r>
            <w:proofErr w:type="spellStart"/>
            <w:r w:rsidRPr="005F1340">
              <w:rPr>
                <w:sz w:val="20"/>
              </w:rPr>
              <w:t>servicegroup</w:t>
            </w:r>
            <w:proofErr w:type="spellEnd"/>
          </w:p>
        </w:tc>
      </w:tr>
      <w:tr w:rsidR="001C1EA9" w:rsidRPr="00625861">
        <w:tc>
          <w:tcPr>
            <w:tcW w:w="2178" w:type="dxa"/>
          </w:tcPr>
          <w:p w:rsidR="001C1EA9" w:rsidRPr="005F1340" w:rsidRDefault="001C1EA9" w:rsidP="00AF42B6">
            <w:pPr>
              <w:rPr>
                <w:sz w:val="20"/>
              </w:rPr>
            </w:pPr>
            <w:r w:rsidRPr="005F1340">
              <w:rPr>
                <w:sz w:val="20"/>
              </w:rPr>
              <w:t>GWMON-7742</w:t>
            </w:r>
          </w:p>
        </w:tc>
        <w:tc>
          <w:tcPr>
            <w:tcW w:w="2340" w:type="dxa"/>
          </w:tcPr>
          <w:p w:rsidR="001C1EA9" w:rsidRPr="005F1340" w:rsidRDefault="001C1EA9" w:rsidP="00AF42B6">
            <w:pPr>
              <w:rPr>
                <w:sz w:val="20"/>
              </w:rPr>
            </w:pPr>
            <w:r w:rsidRPr="005F1340">
              <w:rPr>
                <w:sz w:val="20"/>
              </w:rPr>
              <w:t>Reports</w:t>
            </w:r>
          </w:p>
        </w:tc>
        <w:tc>
          <w:tcPr>
            <w:tcW w:w="5634" w:type="dxa"/>
          </w:tcPr>
          <w:p w:rsidR="001C1EA9" w:rsidRPr="005F1340" w:rsidRDefault="001C1EA9" w:rsidP="00AF42B6">
            <w:pPr>
              <w:rPr>
                <w:sz w:val="20"/>
              </w:rPr>
            </w:pPr>
            <w:r w:rsidRPr="005F1340">
              <w:rPr>
                <w:sz w:val="20"/>
              </w:rPr>
              <w:t>All host groups host groups status report contains incorrect information</w:t>
            </w:r>
          </w:p>
        </w:tc>
      </w:tr>
      <w:tr w:rsidR="001C1EA9" w:rsidRPr="00625861">
        <w:tc>
          <w:tcPr>
            <w:tcW w:w="2178" w:type="dxa"/>
          </w:tcPr>
          <w:p w:rsidR="001C1EA9" w:rsidRPr="005F1340" w:rsidRDefault="001C1EA9" w:rsidP="00AF42B6">
            <w:pPr>
              <w:rPr>
                <w:rFonts w:asciiTheme="minorHAnsi" w:hAnsiTheme="minorHAnsi"/>
                <w:sz w:val="20"/>
              </w:rPr>
            </w:pPr>
            <w:r w:rsidRPr="005F1340">
              <w:rPr>
                <w:rFonts w:asciiTheme="minorHAnsi" w:hAnsiTheme="minorHAnsi"/>
                <w:sz w:val="20"/>
              </w:rPr>
              <w:t>GWMON-7755</w:t>
            </w:r>
          </w:p>
        </w:tc>
        <w:tc>
          <w:tcPr>
            <w:tcW w:w="2340" w:type="dxa"/>
          </w:tcPr>
          <w:p w:rsidR="001C1EA9" w:rsidRPr="005F1340" w:rsidRDefault="001C1EA9" w:rsidP="00AF42B6">
            <w:pPr>
              <w:rPr>
                <w:rFonts w:asciiTheme="minorHAnsi" w:hAnsiTheme="minorHAnsi"/>
                <w:sz w:val="20"/>
              </w:rPr>
            </w:pPr>
            <w:r w:rsidRPr="005F1340">
              <w:rPr>
                <w:rFonts w:asciiTheme="minorHAnsi" w:hAnsiTheme="minorHAnsi"/>
                <w:sz w:val="20"/>
              </w:rPr>
              <w:t>Configuration</w:t>
            </w:r>
          </w:p>
        </w:tc>
        <w:tc>
          <w:tcPr>
            <w:tcW w:w="5634" w:type="dxa"/>
          </w:tcPr>
          <w:p w:rsidR="001C1EA9" w:rsidRPr="005F1340" w:rsidRDefault="001C1EA9" w:rsidP="00AF42B6">
            <w:pPr>
              <w:rPr>
                <w:rFonts w:asciiTheme="minorHAnsi" w:hAnsiTheme="minorHAnsi"/>
                <w:sz w:val="20"/>
              </w:rPr>
            </w:pPr>
            <w:r w:rsidRPr="005F1340">
              <w:rPr>
                <w:rFonts w:asciiTheme="minorHAnsi" w:hAnsiTheme="minorHAnsi"/>
                <w:sz w:val="20"/>
              </w:rPr>
              <w:t>Monarch groups do not honor contact group assignments (host/host templates)</w:t>
            </w:r>
          </w:p>
        </w:tc>
      </w:tr>
      <w:tr w:rsidR="00AF42B6" w:rsidRPr="00625861">
        <w:tc>
          <w:tcPr>
            <w:tcW w:w="2178" w:type="dxa"/>
            <w:vAlign w:val="bottom"/>
          </w:tcPr>
          <w:p w:rsidR="00AF42B6" w:rsidRPr="005F1340" w:rsidRDefault="00AF42B6" w:rsidP="00AF42B6">
            <w:pPr>
              <w:rPr>
                <w:sz w:val="20"/>
              </w:rPr>
            </w:pPr>
            <w:r w:rsidRPr="005F1340">
              <w:rPr>
                <w:sz w:val="20"/>
              </w:rPr>
              <w:t>GWMON-7628</w:t>
            </w:r>
          </w:p>
        </w:tc>
        <w:tc>
          <w:tcPr>
            <w:tcW w:w="2340" w:type="dxa"/>
          </w:tcPr>
          <w:p w:rsidR="00AF42B6" w:rsidRPr="005F1340" w:rsidRDefault="00AF42B6" w:rsidP="00AF42B6">
            <w:pPr>
              <w:rPr>
                <w:rFonts w:eastAsia="Arial Unicode MS"/>
                <w:color w:val="000000"/>
                <w:sz w:val="20"/>
              </w:rPr>
            </w:pPr>
          </w:p>
          <w:p w:rsidR="00AF42B6" w:rsidRPr="005F1340" w:rsidRDefault="00AF42B6" w:rsidP="00AF42B6">
            <w:pPr>
              <w:rPr>
                <w:rFonts w:eastAsia="Arial Unicode MS"/>
                <w:color w:val="000000"/>
                <w:sz w:val="20"/>
              </w:rPr>
            </w:pPr>
            <w:r w:rsidRPr="005F1340">
              <w:rPr>
                <w:rFonts w:eastAsia="Arial Unicode MS"/>
                <w:color w:val="000000"/>
                <w:sz w:val="20"/>
              </w:rPr>
              <w:t xml:space="preserve">My </w:t>
            </w:r>
            <w:proofErr w:type="spellStart"/>
            <w:r w:rsidRPr="005F1340">
              <w:rPr>
                <w:rFonts w:eastAsia="Arial Unicode MS"/>
                <w:color w:val="000000"/>
                <w:sz w:val="20"/>
              </w:rPr>
              <w:t>GroundWork</w:t>
            </w:r>
            <w:proofErr w:type="spellEnd"/>
          </w:p>
        </w:tc>
        <w:tc>
          <w:tcPr>
            <w:tcW w:w="5634" w:type="dxa"/>
          </w:tcPr>
          <w:p w:rsidR="00AF42B6" w:rsidRPr="005F1340" w:rsidRDefault="00AF42B6" w:rsidP="00AF42B6">
            <w:pPr>
              <w:rPr>
                <w:rFonts w:eastAsia="Arial Unicode MS"/>
                <w:color w:val="000000"/>
                <w:sz w:val="20"/>
              </w:rPr>
            </w:pPr>
            <w:r w:rsidRPr="005F1340">
              <w:rPr>
                <w:rFonts w:eastAsia="Arial Unicode MS"/>
                <w:color w:val="000000"/>
                <w:sz w:val="20"/>
              </w:rPr>
              <w:t xml:space="preserve">With user's login, My Groundwork-&gt;Configure page should not have Event </w:t>
            </w:r>
            <w:proofErr w:type="spellStart"/>
            <w:r w:rsidRPr="005F1340">
              <w:rPr>
                <w:rFonts w:eastAsia="Arial Unicode MS"/>
                <w:color w:val="000000"/>
                <w:sz w:val="20"/>
              </w:rPr>
              <w:t>portlet</w:t>
            </w:r>
            <w:proofErr w:type="spellEnd"/>
          </w:p>
        </w:tc>
      </w:tr>
      <w:tr w:rsidR="00AF42B6" w:rsidRPr="00625861">
        <w:tc>
          <w:tcPr>
            <w:tcW w:w="2178" w:type="dxa"/>
            <w:vAlign w:val="bottom"/>
          </w:tcPr>
          <w:p w:rsidR="00AF42B6" w:rsidRPr="005F1340" w:rsidRDefault="00AF42B6" w:rsidP="00AF42B6">
            <w:pPr>
              <w:rPr>
                <w:sz w:val="20"/>
              </w:rPr>
            </w:pPr>
            <w:r w:rsidRPr="005F1340">
              <w:rPr>
                <w:sz w:val="20"/>
              </w:rPr>
              <w:t>GWMON-7889</w:t>
            </w:r>
          </w:p>
        </w:tc>
        <w:tc>
          <w:tcPr>
            <w:tcW w:w="2340" w:type="dxa"/>
          </w:tcPr>
          <w:p w:rsidR="00AF42B6" w:rsidRPr="005F1340" w:rsidRDefault="00AF42B6" w:rsidP="00AF42B6">
            <w:pPr>
              <w:rPr>
                <w:rFonts w:eastAsia="Arial Unicode MS"/>
                <w:color w:val="000000"/>
                <w:sz w:val="20"/>
              </w:rPr>
            </w:pPr>
          </w:p>
          <w:p w:rsidR="00AF42B6" w:rsidRPr="005F1340" w:rsidRDefault="00AF42B6" w:rsidP="00AF42B6">
            <w:pPr>
              <w:rPr>
                <w:rFonts w:eastAsia="Arial Unicode MS"/>
                <w:color w:val="000000"/>
                <w:sz w:val="20"/>
              </w:rPr>
            </w:pPr>
            <w:r w:rsidRPr="005F1340">
              <w:rPr>
                <w:rFonts w:eastAsia="Arial Unicode MS"/>
                <w:color w:val="000000"/>
                <w:sz w:val="20"/>
              </w:rPr>
              <w:t>Administration</w:t>
            </w:r>
          </w:p>
        </w:tc>
        <w:tc>
          <w:tcPr>
            <w:tcW w:w="5634" w:type="dxa"/>
          </w:tcPr>
          <w:p w:rsidR="00AF42B6" w:rsidRPr="005F1340" w:rsidRDefault="00AF42B6" w:rsidP="00AF42B6">
            <w:pPr>
              <w:rPr>
                <w:rFonts w:eastAsia="Arial Unicode MS"/>
                <w:color w:val="000000"/>
                <w:sz w:val="20"/>
              </w:rPr>
            </w:pPr>
            <w:r w:rsidRPr="005F1340">
              <w:rPr>
                <w:rFonts w:eastAsia="Arial Unicode MS"/>
                <w:color w:val="000000"/>
                <w:sz w:val="20"/>
              </w:rPr>
              <w:t>Creating different roles with same display names gives HTTP Status 500 error</w:t>
            </w:r>
          </w:p>
        </w:tc>
      </w:tr>
      <w:tr w:rsidR="00AF42B6" w:rsidRPr="00625861">
        <w:tc>
          <w:tcPr>
            <w:tcW w:w="2178" w:type="dxa"/>
            <w:vAlign w:val="bottom"/>
          </w:tcPr>
          <w:p w:rsidR="00AF42B6" w:rsidRPr="005F1340" w:rsidRDefault="00AF42B6" w:rsidP="00AF42B6">
            <w:pPr>
              <w:rPr>
                <w:rFonts w:asciiTheme="minorHAnsi" w:hAnsiTheme="minorHAnsi"/>
                <w:sz w:val="20"/>
                <w:szCs w:val="18"/>
              </w:rPr>
            </w:pPr>
            <w:r w:rsidRPr="005F1340">
              <w:rPr>
                <w:rFonts w:asciiTheme="minorHAnsi" w:hAnsiTheme="minorHAnsi"/>
                <w:sz w:val="20"/>
                <w:szCs w:val="18"/>
              </w:rPr>
              <w:t>GWMON-7898</w:t>
            </w:r>
          </w:p>
        </w:tc>
        <w:tc>
          <w:tcPr>
            <w:tcW w:w="2340" w:type="dxa"/>
          </w:tcPr>
          <w:p w:rsidR="00AF42B6" w:rsidRPr="005F1340" w:rsidRDefault="00AF42B6" w:rsidP="00AF42B6">
            <w:pPr>
              <w:rPr>
                <w:rFonts w:asciiTheme="minorHAnsi" w:eastAsia="Arial Unicode MS" w:hAnsiTheme="minorHAnsi"/>
                <w:color w:val="000000"/>
                <w:sz w:val="20"/>
                <w:szCs w:val="18"/>
              </w:rPr>
            </w:pPr>
          </w:p>
          <w:p w:rsidR="00AF42B6" w:rsidRPr="005F1340" w:rsidRDefault="00AF42B6" w:rsidP="00AF42B6">
            <w:pPr>
              <w:rPr>
                <w:rFonts w:asciiTheme="minorHAnsi" w:eastAsia="Arial Unicode MS" w:hAnsiTheme="minorHAnsi"/>
                <w:color w:val="000000"/>
                <w:sz w:val="20"/>
                <w:szCs w:val="18"/>
              </w:rPr>
            </w:pPr>
            <w:r w:rsidRPr="005F1340">
              <w:rPr>
                <w:rFonts w:asciiTheme="minorHAnsi" w:eastAsia="Arial Unicode MS" w:hAnsiTheme="minorHAnsi"/>
                <w:color w:val="000000"/>
                <w:sz w:val="20"/>
                <w:szCs w:val="18"/>
              </w:rPr>
              <w:t>Console</w:t>
            </w:r>
          </w:p>
        </w:tc>
        <w:tc>
          <w:tcPr>
            <w:tcW w:w="5634" w:type="dxa"/>
          </w:tcPr>
          <w:p w:rsidR="00AF42B6" w:rsidRPr="005F1340" w:rsidRDefault="00AF42B6" w:rsidP="00AF42B6">
            <w:pPr>
              <w:rPr>
                <w:rFonts w:asciiTheme="minorHAnsi" w:eastAsia="Arial Unicode MS" w:hAnsiTheme="minorHAnsi"/>
                <w:color w:val="000000"/>
                <w:sz w:val="20"/>
                <w:szCs w:val="18"/>
              </w:rPr>
            </w:pPr>
            <w:r w:rsidRPr="005F1340">
              <w:rPr>
                <w:rFonts w:asciiTheme="minorHAnsi" w:eastAsia="Arial Unicode MS" w:hAnsiTheme="minorHAnsi"/>
                <w:color w:val="000000"/>
                <w:sz w:val="20"/>
                <w:szCs w:val="18"/>
              </w:rPr>
              <w:t>Two messages show up as one in Console</w:t>
            </w:r>
          </w:p>
        </w:tc>
      </w:tr>
      <w:tr w:rsidR="00AF42B6" w:rsidRPr="00625861">
        <w:tc>
          <w:tcPr>
            <w:tcW w:w="2178" w:type="dxa"/>
            <w:vAlign w:val="bottom"/>
          </w:tcPr>
          <w:p w:rsidR="00AF42B6" w:rsidRPr="005F1340" w:rsidRDefault="00AF42B6" w:rsidP="00AF42B6">
            <w:pPr>
              <w:rPr>
                <w:rFonts w:asciiTheme="minorHAnsi" w:hAnsiTheme="minorHAnsi"/>
                <w:sz w:val="20"/>
                <w:szCs w:val="18"/>
              </w:rPr>
            </w:pPr>
            <w:r w:rsidRPr="005F1340">
              <w:rPr>
                <w:rFonts w:asciiTheme="minorHAnsi" w:hAnsiTheme="minorHAnsi"/>
                <w:sz w:val="20"/>
                <w:szCs w:val="18"/>
              </w:rPr>
              <w:t>GWMON-7994</w:t>
            </w:r>
          </w:p>
        </w:tc>
        <w:tc>
          <w:tcPr>
            <w:tcW w:w="2340" w:type="dxa"/>
          </w:tcPr>
          <w:p w:rsidR="00AF42B6" w:rsidRPr="005F1340" w:rsidRDefault="00AF42B6" w:rsidP="00AF42B6">
            <w:pPr>
              <w:rPr>
                <w:rFonts w:asciiTheme="minorHAnsi" w:eastAsia="Arial Unicode MS" w:hAnsiTheme="minorHAnsi"/>
                <w:color w:val="000000"/>
                <w:sz w:val="20"/>
                <w:szCs w:val="18"/>
              </w:rPr>
            </w:pPr>
          </w:p>
          <w:p w:rsidR="00AF42B6" w:rsidRPr="005F1340" w:rsidRDefault="00AF42B6" w:rsidP="00AF42B6">
            <w:pPr>
              <w:rPr>
                <w:rFonts w:asciiTheme="minorHAnsi" w:eastAsia="Arial Unicode MS" w:hAnsiTheme="minorHAnsi"/>
                <w:color w:val="000000"/>
                <w:sz w:val="20"/>
                <w:szCs w:val="18"/>
              </w:rPr>
            </w:pPr>
            <w:r w:rsidRPr="005F1340">
              <w:rPr>
                <w:rFonts w:asciiTheme="minorHAnsi" w:eastAsia="Arial Unicode MS" w:hAnsiTheme="minorHAnsi"/>
                <w:color w:val="000000"/>
                <w:sz w:val="20"/>
                <w:szCs w:val="18"/>
              </w:rPr>
              <w:t>Configuration</w:t>
            </w:r>
          </w:p>
        </w:tc>
        <w:tc>
          <w:tcPr>
            <w:tcW w:w="5634" w:type="dxa"/>
          </w:tcPr>
          <w:p w:rsidR="00AF42B6" w:rsidRPr="005F1340" w:rsidRDefault="00AF42B6" w:rsidP="00AF42B6">
            <w:pPr>
              <w:rPr>
                <w:rFonts w:asciiTheme="minorHAnsi" w:eastAsia="Arial Unicode MS" w:hAnsiTheme="minorHAnsi"/>
                <w:color w:val="000000"/>
                <w:sz w:val="20"/>
                <w:szCs w:val="18"/>
              </w:rPr>
            </w:pPr>
            <w:r w:rsidRPr="005F1340">
              <w:rPr>
                <w:rFonts w:asciiTheme="minorHAnsi" w:eastAsia="Arial Unicode MS" w:hAnsiTheme="minorHAnsi"/>
                <w:color w:val="000000"/>
                <w:sz w:val="20"/>
                <w:szCs w:val="18"/>
              </w:rPr>
              <w:t>Possible to define service twice on single host</w:t>
            </w:r>
          </w:p>
        </w:tc>
      </w:tr>
      <w:tr w:rsidR="00AF42B6" w:rsidRPr="00625861">
        <w:tc>
          <w:tcPr>
            <w:tcW w:w="2178" w:type="dxa"/>
            <w:vAlign w:val="bottom"/>
          </w:tcPr>
          <w:p w:rsidR="00AF42B6" w:rsidRPr="005F1340" w:rsidRDefault="00AF42B6" w:rsidP="00AF42B6">
            <w:pPr>
              <w:rPr>
                <w:rFonts w:asciiTheme="minorHAnsi" w:hAnsiTheme="minorHAnsi"/>
                <w:sz w:val="20"/>
                <w:szCs w:val="18"/>
              </w:rPr>
            </w:pPr>
            <w:r w:rsidRPr="005F1340">
              <w:rPr>
                <w:rFonts w:asciiTheme="minorHAnsi" w:hAnsiTheme="minorHAnsi"/>
                <w:sz w:val="20"/>
                <w:szCs w:val="18"/>
              </w:rPr>
              <w:t>GWMON-8007</w:t>
            </w:r>
          </w:p>
        </w:tc>
        <w:tc>
          <w:tcPr>
            <w:tcW w:w="2340" w:type="dxa"/>
          </w:tcPr>
          <w:p w:rsidR="00AF42B6" w:rsidRPr="005F1340" w:rsidRDefault="00AF42B6" w:rsidP="00AF42B6">
            <w:pPr>
              <w:rPr>
                <w:rFonts w:asciiTheme="minorHAnsi" w:eastAsia="Arial Unicode MS" w:hAnsiTheme="minorHAnsi"/>
                <w:color w:val="000000"/>
                <w:sz w:val="20"/>
                <w:szCs w:val="18"/>
              </w:rPr>
            </w:pPr>
          </w:p>
          <w:p w:rsidR="00AF42B6" w:rsidRPr="005F1340" w:rsidRDefault="00AF42B6" w:rsidP="00AF42B6">
            <w:pPr>
              <w:rPr>
                <w:rFonts w:asciiTheme="minorHAnsi" w:eastAsia="Arial Unicode MS" w:hAnsiTheme="minorHAnsi"/>
                <w:color w:val="000000"/>
                <w:sz w:val="20"/>
                <w:szCs w:val="18"/>
              </w:rPr>
            </w:pPr>
            <w:r w:rsidRPr="005F1340">
              <w:rPr>
                <w:rFonts w:asciiTheme="minorHAnsi" w:eastAsia="Arial Unicode MS" w:hAnsiTheme="minorHAnsi"/>
                <w:color w:val="000000"/>
                <w:sz w:val="20"/>
                <w:szCs w:val="18"/>
              </w:rPr>
              <w:t>Status Viewer</w:t>
            </w:r>
          </w:p>
        </w:tc>
        <w:tc>
          <w:tcPr>
            <w:tcW w:w="5634" w:type="dxa"/>
          </w:tcPr>
          <w:p w:rsidR="00AF42B6" w:rsidRPr="005F1340" w:rsidRDefault="00AF42B6" w:rsidP="00AF42B6">
            <w:pPr>
              <w:rPr>
                <w:rFonts w:asciiTheme="minorHAnsi" w:eastAsia="Arial Unicode MS" w:hAnsiTheme="minorHAnsi"/>
                <w:color w:val="000000"/>
                <w:sz w:val="20"/>
                <w:szCs w:val="18"/>
              </w:rPr>
            </w:pPr>
            <w:r w:rsidRPr="005F1340">
              <w:rPr>
                <w:rFonts w:asciiTheme="minorHAnsi" w:eastAsia="Arial Unicode MS" w:hAnsiTheme="minorHAnsi"/>
                <w:color w:val="000000"/>
                <w:sz w:val="20"/>
                <w:szCs w:val="18"/>
              </w:rPr>
              <w:t>Add a facility to close all "open" Status Viewer sub-tabs except the current one</w:t>
            </w:r>
          </w:p>
        </w:tc>
      </w:tr>
      <w:tr w:rsidR="00AF42B6" w:rsidRPr="00625861">
        <w:tc>
          <w:tcPr>
            <w:tcW w:w="2178" w:type="dxa"/>
            <w:vAlign w:val="bottom"/>
          </w:tcPr>
          <w:p w:rsidR="00AF42B6" w:rsidRPr="005F1340" w:rsidRDefault="00AF42B6" w:rsidP="00AF42B6">
            <w:pPr>
              <w:rPr>
                <w:rFonts w:asciiTheme="minorHAnsi" w:hAnsiTheme="minorHAnsi"/>
                <w:sz w:val="20"/>
                <w:szCs w:val="18"/>
              </w:rPr>
            </w:pPr>
            <w:r w:rsidRPr="005F1340">
              <w:rPr>
                <w:rFonts w:asciiTheme="minorHAnsi" w:hAnsiTheme="minorHAnsi"/>
                <w:sz w:val="20"/>
                <w:szCs w:val="18"/>
              </w:rPr>
              <w:t>GWMON-8048</w:t>
            </w:r>
          </w:p>
        </w:tc>
        <w:tc>
          <w:tcPr>
            <w:tcW w:w="2340" w:type="dxa"/>
          </w:tcPr>
          <w:p w:rsidR="00AF42B6" w:rsidRPr="005F1340" w:rsidRDefault="00AF42B6" w:rsidP="00AF42B6">
            <w:pPr>
              <w:rPr>
                <w:rFonts w:asciiTheme="minorHAnsi" w:eastAsia="Arial Unicode MS" w:hAnsiTheme="minorHAnsi"/>
                <w:color w:val="000000"/>
                <w:sz w:val="20"/>
                <w:szCs w:val="18"/>
              </w:rPr>
            </w:pPr>
          </w:p>
          <w:p w:rsidR="00AF42B6" w:rsidRPr="005F1340" w:rsidRDefault="00AF42B6" w:rsidP="00AF42B6">
            <w:pPr>
              <w:rPr>
                <w:rFonts w:asciiTheme="minorHAnsi" w:eastAsia="Arial Unicode MS" w:hAnsiTheme="minorHAnsi"/>
                <w:color w:val="000000"/>
                <w:sz w:val="20"/>
                <w:szCs w:val="18"/>
              </w:rPr>
            </w:pPr>
            <w:proofErr w:type="spellStart"/>
            <w:r w:rsidRPr="005F1340">
              <w:rPr>
                <w:rFonts w:asciiTheme="minorHAnsi" w:eastAsia="Arial Unicode MS" w:hAnsiTheme="minorHAnsi"/>
                <w:color w:val="000000"/>
                <w:sz w:val="20"/>
                <w:szCs w:val="18"/>
              </w:rPr>
              <w:t>JBoss</w:t>
            </w:r>
            <w:proofErr w:type="spellEnd"/>
            <w:r w:rsidRPr="005F1340">
              <w:rPr>
                <w:rFonts w:asciiTheme="minorHAnsi" w:eastAsia="Arial Unicode MS" w:hAnsiTheme="minorHAnsi"/>
                <w:color w:val="000000"/>
                <w:sz w:val="20"/>
                <w:szCs w:val="18"/>
              </w:rPr>
              <w:t xml:space="preserve"> Portal</w:t>
            </w:r>
          </w:p>
        </w:tc>
        <w:tc>
          <w:tcPr>
            <w:tcW w:w="5634" w:type="dxa"/>
          </w:tcPr>
          <w:p w:rsidR="00AF42B6" w:rsidRPr="005F1340" w:rsidRDefault="00AF42B6" w:rsidP="00AF42B6">
            <w:pPr>
              <w:ind w:left="0"/>
              <w:rPr>
                <w:rFonts w:asciiTheme="minorHAnsi" w:eastAsia="Arial Unicode MS" w:hAnsiTheme="minorHAnsi"/>
                <w:color w:val="000000"/>
                <w:sz w:val="20"/>
                <w:szCs w:val="18"/>
              </w:rPr>
            </w:pPr>
          </w:p>
          <w:p w:rsidR="00AF42B6" w:rsidRPr="005F1340" w:rsidRDefault="00AF42B6" w:rsidP="00AF42B6">
            <w:pPr>
              <w:rPr>
                <w:rFonts w:asciiTheme="minorHAnsi" w:eastAsia="Arial Unicode MS" w:hAnsiTheme="minorHAnsi"/>
                <w:color w:val="000000"/>
                <w:sz w:val="20"/>
                <w:szCs w:val="18"/>
              </w:rPr>
            </w:pPr>
            <w:r w:rsidRPr="005F1340">
              <w:rPr>
                <w:rFonts w:asciiTheme="minorHAnsi" w:eastAsia="Arial Unicode MS" w:hAnsiTheme="minorHAnsi"/>
                <w:color w:val="000000"/>
                <w:sz w:val="20"/>
                <w:szCs w:val="18"/>
              </w:rPr>
              <w:t>Adding portal pages outside of Sub-pages to the Dashboards page do not allow inheritance of Admin preferences</w:t>
            </w:r>
          </w:p>
        </w:tc>
      </w:tr>
      <w:tr w:rsidR="00AF42B6" w:rsidRPr="00625861">
        <w:tc>
          <w:tcPr>
            <w:tcW w:w="2178" w:type="dxa"/>
            <w:vAlign w:val="bottom"/>
          </w:tcPr>
          <w:p w:rsidR="00AF42B6" w:rsidRPr="005F1340" w:rsidRDefault="00AF42B6" w:rsidP="00AF42B6">
            <w:pPr>
              <w:rPr>
                <w:rFonts w:asciiTheme="minorHAnsi" w:hAnsiTheme="minorHAnsi"/>
                <w:sz w:val="20"/>
                <w:szCs w:val="18"/>
              </w:rPr>
            </w:pPr>
            <w:r w:rsidRPr="005F1340">
              <w:rPr>
                <w:rFonts w:asciiTheme="minorHAnsi" w:hAnsiTheme="minorHAnsi"/>
                <w:sz w:val="20"/>
                <w:szCs w:val="18"/>
              </w:rPr>
              <w:t>GWMON-8111</w:t>
            </w:r>
          </w:p>
        </w:tc>
        <w:tc>
          <w:tcPr>
            <w:tcW w:w="2340" w:type="dxa"/>
          </w:tcPr>
          <w:p w:rsidR="00AF42B6" w:rsidRPr="005F1340" w:rsidRDefault="00AF42B6" w:rsidP="00AF42B6">
            <w:pPr>
              <w:rPr>
                <w:rFonts w:asciiTheme="minorHAnsi" w:eastAsia="Arial Unicode MS" w:hAnsiTheme="minorHAnsi"/>
                <w:color w:val="000000"/>
                <w:sz w:val="20"/>
                <w:szCs w:val="18"/>
              </w:rPr>
            </w:pPr>
          </w:p>
          <w:p w:rsidR="00AF42B6" w:rsidRPr="005F1340" w:rsidRDefault="00AF42B6" w:rsidP="00AF42B6">
            <w:pPr>
              <w:rPr>
                <w:rFonts w:asciiTheme="minorHAnsi" w:eastAsia="Arial Unicode MS" w:hAnsiTheme="minorHAnsi"/>
                <w:color w:val="000000"/>
                <w:sz w:val="20"/>
                <w:szCs w:val="18"/>
              </w:rPr>
            </w:pPr>
            <w:proofErr w:type="spellStart"/>
            <w:r w:rsidRPr="005F1340">
              <w:rPr>
                <w:rFonts w:asciiTheme="minorHAnsi" w:eastAsia="Arial Unicode MS" w:hAnsiTheme="minorHAnsi"/>
                <w:color w:val="000000"/>
                <w:sz w:val="20"/>
                <w:szCs w:val="18"/>
              </w:rPr>
              <w:t>BitRock</w:t>
            </w:r>
            <w:proofErr w:type="spellEnd"/>
          </w:p>
        </w:tc>
        <w:tc>
          <w:tcPr>
            <w:tcW w:w="5634" w:type="dxa"/>
          </w:tcPr>
          <w:p w:rsidR="00AF42B6" w:rsidRPr="005F1340" w:rsidRDefault="00AF42B6" w:rsidP="00AF42B6">
            <w:pPr>
              <w:rPr>
                <w:rFonts w:asciiTheme="minorHAnsi" w:eastAsia="Arial Unicode MS" w:hAnsiTheme="minorHAnsi"/>
                <w:color w:val="000000"/>
                <w:sz w:val="20"/>
                <w:szCs w:val="18"/>
              </w:rPr>
            </w:pPr>
          </w:p>
          <w:p w:rsidR="00AF42B6" w:rsidRPr="005F1340" w:rsidRDefault="00AF42B6" w:rsidP="00AF42B6">
            <w:pPr>
              <w:rPr>
                <w:rFonts w:asciiTheme="minorHAnsi" w:eastAsia="Arial Unicode MS" w:hAnsiTheme="minorHAnsi"/>
                <w:color w:val="000000"/>
                <w:sz w:val="20"/>
                <w:szCs w:val="18"/>
              </w:rPr>
            </w:pPr>
            <w:proofErr w:type="spellStart"/>
            <w:proofErr w:type="gramStart"/>
            <w:r w:rsidRPr="005F1340">
              <w:rPr>
                <w:rFonts w:asciiTheme="minorHAnsi" w:eastAsia="Arial Unicode MS" w:hAnsiTheme="minorHAnsi"/>
                <w:color w:val="000000"/>
                <w:sz w:val="20"/>
                <w:szCs w:val="18"/>
              </w:rPr>
              <w:t>setenv.sh</w:t>
            </w:r>
            <w:proofErr w:type="spellEnd"/>
            <w:proofErr w:type="gramEnd"/>
            <w:r w:rsidRPr="005F1340">
              <w:rPr>
                <w:rFonts w:asciiTheme="minorHAnsi" w:eastAsia="Arial Unicode MS" w:hAnsiTheme="minorHAnsi"/>
                <w:color w:val="000000"/>
                <w:sz w:val="20"/>
                <w:szCs w:val="18"/>
              </w:rPr>
              <w:t xml:space="preserve"> breaks when PATH contains "groundwork" but environment is not set properly</w:t>
            </w:r>
          </w:p>
        </w:tc>
      </w:tr>
      <w:tr w:rsidR="00AF42B6" w:rsidRPr="00625861">
        <w:tc>
          <w:tcPr>
            <w:tcW w:w="2178" w:type="dxa"/>
            <w:vAlign w:val="bottom"/>
          </w:tcPr>
          <w:p w:rsidR="00AF42B6" w:rsidRPr="005F1340" w:rsidRDefault="00AF42B6" w:rsidP="00AF42B6">
            <w:pPr>
              <w:rPr>
                <w:rFonts w:asciiTheme="minorHAnsi" w:hAnsiTheme="minorHAnsi"/>
                <w:sz w:val="20"/>
                <w:szCs w:val="18"/>
              </w:rPr>
            </w:pPr>
            <w:r w:rsidRPr="005F1340">
              <w:rPr>
                <w:rFonts w:asciiTheme="minorHAnsi" w:hAnsiTheme="minorHAnsi"/>
                <w:sz w:val="20"/>
                <w:szCs w:val="18"/>
              </w:rPr>
              <w:t>GWMON-8134</w:t>
            </w:r>
          </w:p>
        </w:tc>
        <w:tc>
          <w:tcPr>
            <w:tcW w:w="2340" w:type="dxa"/>
          </w:tcPr>
          <w:p w:rsidR="00AF42B6" w:rsidRPr="005F1340" w:rsidRDefault="00AF42B6" w:rsidP="00AF42B6">
            <w:pPr>
              <w:ind w:left="0"/>
              <w:rPr>
                <w:rFonts w:asciiTheme="minorHAnsi" w:eastAsia="Arial Unicode MS" w:hAnsiTheme="minorHAnsi"/>
                <w:color w:val="000000"/>
                <w:sz w:val="20"/>
                <w:szCs w:val="18"/>
              </w:rPr>
            </w:pPr>
            <w:r w:rsidRPr="005F1340">
              <w:rPr>
                <w:rFonts w:asciiTheme="minorHAnsi" w:eastAsia="Arial Unicode MS" w:hAnsiTheme="minorHAnsi"/>
                <w:color w:val="000000"/>
                <w:sz w:val="20"/>
                <w:szCs w:val="18"/>
              </w:rPr>
              <w:t xml:space="preserve">      My </w:t>
            </w:r>
            <w:proofErr w:type="spellStart"/>
            <w:r w:rsidRPr="005F1340">
              <w:rPr>
                <w:rFonts w:asciiTheme="minorHAnsi" w:eastAsia="Arial Unicode MS" w:hAnsiTheme="minorHAnsi"/>
                <w:color w:val="000000"/>
                <w:sz w:val="20"/>
                <w:szCs w:val="18"/>
              </w:rPr>
              <w:t>GroundWork</w:t>
            </w:r>
            <w:proofErr w:type="spellEnd"/>
          </w:p>
        </w:tc>
        <w:tc>
          <w:tcPr>
            <w:tcW w:w="5634" w:type="dxa"/>
          </w:tcPr>
          <w:p w:rsidR="00AF42B6" w:rsidRPr="005F1340" w:rsidRDefault="00AF42B6" w:rsidP="00AF42B6">
            <w:pPr>
              <w:rPr>
                <w:rFonts w:asciiTheme="minorHAnsi" w:eastAsia="Arial Unicode MS" w:hAnsiTheme="minorHAnsi"/>
                <w:color w:val="000000"/>
                <w:sz w:val="20"/>
                <w:szCs w:val="18"/>
              </w:rPr>
            </w:pPr>
            <w:r w:rsidRPr="005F1340">
              <w:rPr>
                <w:rFonts w:asciiTheme="minorHAnsi" w:eastAsia="Arial Unicode MS" w:hAnsiTheme="minorHAnsi"/>
                <w:color w:val="000000"/>
                <w:sz w:val="20"/>
                <w:szCs w:val="18"/>
              </w:rPr>
              <w:t xml:space="preserve">Time filter applied on availability </w:t>
            </w:r>
            <w:proofErr w:type="spellStart"/>
            <w:r w:rsidRPr="005F1340">
              <w:rPr>
                <w:rFonts w:asciiTheme="minorHAnsi" w:eastAsia="Arial Unicode MS" w:hAnsiTheme="minorHAnsi"/>
                <w:color w:val="000000"/>
                <w:sz w:val="20"/>
                <w:szCs w:val="18"/>
              </w:rPr>
              <w:t>portlets</w:t>
            </w:r>
            <w:proofErr w:type="spellEnd"/>
            <w:r w:rsidRPr="005F1340">
              <w:rPr>
                <w:rFonts w:asciiTheme="minorHAnsi" w:eastAsia="Arial Unicode MS" w:hAnsiTheme="minorHAnsi"/>
                <w:color w:val="000000"/>
                <w:sz w:val="20"/>
                <w:szCs w:val="18"/>
              </w:rPr>
              <w:t xml:space="preserve"> are not retained if edit preference on other </w:t>
            </w:r>
            <w:proofErr w:type="spellStart"/>
            <w:r w:rsidRPr="005F1340">
              <w:rPr>
                <w:rFonts w:asciiTheme="minorHAnsi" w:eastAsia="Arial Unicode MS" w:hAnsiTheme="minorHAnsi"/>
                <w:color w:val="000000"/>
                <w:sz w:val="20"/>
                <w:szCs w:val="18"/>
              </w:rPr>
              <w:t>portlet</w:t>
            </w:r>
            <w:proofErr w:type="spellEnd"/>
            <w:r w:rsidRPr="005F1340">
              <w:rPr>
                <w:rFonts w:asciiTheme="minorHAnsi" w:eastAsia="Arial Unicode MS" w:hAnsiTheme="minorHAnsi"/>
                <w:color w:val="000000"/>
                <w:sz w:val="20"/>
                <w:szCs w:val="18"/>
              </w:rPr>
              <w:t xml:space="preserve"> is clicked</w:t>
            </w:r>
          </w:p>
        </w:tc>
      </w:tr>
      <w:tr w:rsidR="00AF42B6" w:rsidRPr="00625861">
        <w:tc>
          <w:tcPr>
            <w:tcW w:w="2178" w:type="dxa"/>
          </w:tcPr>
          <w:p w:rsidR="00AF42B6" w:rsidRPr="005F1340" w:rsidRDefault="00AF42B6" w:rsidP="00AF42B6">
            <w:pPr>
              <w:rPr>
                <w:rFonts w:asciiTheme="minorHAnsi" w:hAnsiTheme="minorHAnsi"/>
                <w:sz w:val="20"/>
                <w:szCs w:val="18"/>
              </w:rPr>
            </w:pPr>
            <w:r w:rsidRPr="005F1340">
              <w:rPr>
                <w:rFonts w:asciiTheme="minorHAnsi" w:hAnsiTheme="minorHAnsi"/>
                <w:sz w:val="20"/>
                <w:szCs w:val="18"/>
              </w:rPr>
              <w:t>GWMON-8200</w:t>
            </w:r>
          </w:p>
        </w:tc>
        <w:tc>
          <w:tcPr>
            <w:tcW w:w="2340" w:type="dxa"/>
          </w:tcPr>
          <w:p w:rsidR="00AF42B6" w:rsidRPr="005F1340" w:rsidRDefault="00AF42B6" w:rsidP="00AF42B6">
            <w:pPr>
              <w:rPr>
                <w:rFonts w:asciiTheme="minorHAnsi" w:eastAsia="Arial Unicode MS" w:hAnsiTheme="minorHAnsi"/>
                <w:color w:val="000000"/>
                <w:sz w:val="20"/>
                <w:szCs w:val="18"/>
              </w:rPr>
            </w:pPr>
            <w:r w:rsidRPr="005F1340">
              <w:rPr>
                <w:rFonts w:asciiTheme="minorHAnsi" w:eastAsia="Arial Unicode MS" w:hAnsiTheme="minorHAnsi"/>
                <w:color w:val="000000"/>
                <w:sz w:val="20"/>
                <w:szCs w:val="18"/>
              </w:rPr>
              <w:t>Configuration</w:t>
            </w:r>
          </w:p>
        </w:tc>
        <w:tc>
          <w:tcPr>
            <w:tcW w:w="5634" w:type="dxa"/>
          </w:tcPr>
          <w:p w:rsidR="00AF42B6" w:rsidRPr="005F1340" w:rsidRDefault="00AF42B6" w:rsidP="00AF42B6">
            <w:pPr>
              <w:rPr>
                <w:rFonts w:asciiTheme="minorHAnsi" w:eastAsia="Arial Unicode MS" w:hAnsiTheme="minorHAnsi"/>
                <w:color w:val="000000"/>
                <w:sz w:val="20"/>
                <w:szCs w:val="18"/>
              </w:rPr>
            </w:pPr>
            <w:r w:rsidRPr="005F1340">
              <w:rPr>
                <w:rFonts w:asciiTheme="minorHAnsi" w:eastAsia="Arial Unicode MS" w:hAnsiTheme="minorHAnsi"/>
                <w:color w:val="000000"/>
                <w:sz w:val="20"/>
                <w:szCs w:val="18"/>
              </w:rPr>
              <w:t>Extended Host Info Data Disappears</w:t>
            </w:r>
          </w:p>
        </w:tc>
      </w:tr>
    </w:tbl>
    <w:p w:rsidR="001C1EA9" w:rsidRPr="00AF42B6" w:rsidRDefault="001C1EA9" w:rsidP="00BA33D8">
      <w:pPr>
        <w:ind w:left="0"/>
        <w:rPr>
          <w:rFonts w:ascii="Arial" w:hAnsi="Arial" w:cs="Times New Roman"/>
          <w:b/>
          <w:sz w:val="20"/>
        </w:rPr>
      </w:pPr>
    </w:p>
    <w:p w:rsidR="001C1EA9" w:rsidRDefault="001C1EA9" w:rsidP="00AF42B6">
      <w:pPr>
        <w:pStyle w:val="Heading2"/>
      </w:pPr>
      <w:r>
        <w:t>SECTION 6 – ANNOUNCEMENTS AS OF VERSION 6.1</w:t>
      </w:r>
    </w:p>
    <w:p w:rsidR="00BA33D8" w:rsidRDefault="001C1EA9" w:rsidP="00AF42B6">
      <w:r>
        <w:t xml:space="preserve">As previously announced, Groundwork Monitor versions 5.0.x are now end-of-life. Customers using these versions are advised to contact </w:t>
      </w:r>
      <w:proofErr w:type="spellStart"/>
      <w:r>
        <w:t>GroundWork</w:t>
      </w:r>
      <w:proofErr w:type="spellEnd"/>
      <w:r>
        <w:t xml:space="preserve"> Support. As previously announced Firefox 2 and Internet Explorer 6 are no longer supported as of release 6.0.</w:t>
      </w:r>
    </w:p>
    <w:p w:rsidR="001C1EA9" w:rsidRDefault="001C1EA9" w:rsidP="00AF42B6"/>
    <w:p w:rsidR="001C1EA9" w:rsidRPr="002D1CF6" w:rsidRDefault="001C1EA9" w:rsidP="00AF42B6">
      <w:pPr>
        <w:pStyle w:val="Heading2"/>
      </w:pPr>
      <w:r w:rsidRPr="002D1CF6">
        <w:t>SECTION 7 – ADDITIONAL INFORMATION</w:t>
      </w:r>
    </w:p>
    <w:p w:rsidR="001C1EA9" w:rsidRPr="00AF42B6" w:rsidRDefault="001C1EA9" w:rsidP="00AF42B6">
      <w:pPr>
        <w:rPr>
          <w:b/>
        </w:rPr>
      </w:pPr>
      <w:r w:rsidRPr="00AF42B6">
        <w:rPr>
          <w:b/>
        </w:rPr>
        <w:t>ABOUT THE NETWORK SERVICE</w:t>
      </w:r>
    </w:p>
    <w:p w:rsidR="001C1EA9" w:rsidRDefault="001C1EA9" w:rsidP="00AF42B6">
      <w:r>
        <w:t xml:space="preserve">This version of </w:t>
      </w:r>
      <w:proofErr w:type="spellStart"/>
      <w:r>
        <w:t>GroundWork</w:t>
      </w:r>
      <w:proofErr w:type="spellEnd"/>
      <w:r>
        <w:t xml:space="preserve"> Monitor includes the Network Service component. This component provides the following capabilities:</w:t>
      </w:r>
    </w:p>
    <w:p w:rsidR="001C1EA9" w:rsidRDefault="001C1EA9" w:rsidP="00AF42B6">
      <w:pPr>
        <w:pStyle w:val="ListParagraph"/>
        <w:numPr>
          <w:ilvl w:val="0"/>
          <w:numId w:val="12"/>
        </w:numPr>
      </w:pPr>
      <w:r>
        <w:t xml:space="preserve">Provides </w:t>
      </w:r>
      <w:proofErr w:type="spellStart"/>
      <w:r>
        <w:t>GroundWork</w:t>
      </w:r>
      <w:proofErr w:type="spellEnd"/>
      <w:r>
        <w:t xml:space="preserve"> Monitor administrators with software update notifications in their home screen.</w:t>
      </w:r>
    </w:p>
    <w:p w:rsidR="001C1EA9" w:rsidRDefault="001C1EA9" w:rsidP="00AF42B6">
      <w:pPr>
        <w:pStyle w:val="ListParagraph"/>
        <w:numPr>
          <w:ilvl w:val="0"/>
          <w:numId w:val="12"/>
        </w:numPr>
      </w:pPr>
      <w:r>
        <w:t xml:space="preserve">Provides environment statistics to </w:t>
      </w:r>
      <w:proofErr w:type="spellStart"/>
      <w:r>
        <w:t>GroundWork</w:t>
      </w:r>
      <w:proofErr w:type="spellEnd"/>
      <w:r>
        <w:t xml:space="preserve"> about the </w:t>
      </w:r>
      <w:proofErr w:type="spellStart"/>
      <w:r>
        <w:t>GroundWork</w:t>
      </w:r>
      <w:proofErr w:type="spellEnd"/>
      <w:r>
        <w:t xml:space="preserve"> Monitor installation</w:t>
      </w:r>
    </w:p>
    <w:p w:rsidR="001C1EA9" w:rsidRDefault="001C1EA9" w:rsidP="00AF42B6">
      <w:pPr>
        <w:pStyle w:val="ListParagraph"/>
        <w:numPr>
          <w:ilvl w:val="0"/>
          <w:numId w:val="12"/>
        </w:numPr>
      </w:pPr>
      <w:r>
        <w:t xml:space="preserve">Provides the license key hash to </w:t>
      </w:r>
      <w:proofErr w:type="spellStart"/>
      <w:r>
        <w:t>GroundWork</w:t>
      </w:r>
      <w:proofErr w:type="spellEnd"/>
      <w:r>
        <w:t xml:space="preserve"> for each </w:t>
      </w:r>
      <w:proofErr w:type="spellStart"/>
      <w:r>
        <w:t>GroundWork</w:t>
      </w:r>
      <w:proofErr w:type="spellEnd"/>
      <w:r>
        <w:t xml:space="preserve"> Monitor installation</w:t>
      </w:r>
    </w:p>
    <w:p w:rsidR="001C1EA9" w:rsidRDefault="001C1EA9" w:rsidP="00AF42B6">
      <w:r>
        <w:t xml:space="preserve">The Network Service communicates with servers in the checkforupdates.com domain every 12 hours via HTTPS (port 443.) </w:t>
      </w:r>
      <w:proofErr w:type="gramStart"/>
      <w:r>
        <w:t xml:space="preserve">All communication is initiated by the </w:t>
      </w:r>
      <w:proofErr w:type="spellStart"/>
      <w:r>
        <w:t>GroundWork</w:t>
      </w:r>
      <w:proofErr w:type="spellEnd"/>
      <w:r>
        <w:t xml:space="preserve"> Monitor Enterprise server</w:t>
      </w:r>
      <w:proofErr w:type="gramEnd"/>
      <w:r>
        <w:t xml:space="preserve">. </w:t>
      </w:r>
    </w:p>
    <w:p w:rsidR="001C1EA9" w:rsidRDefault="001C1EA9" w:rsidP="00AF42B6">
      <w:r>
        <w:t>The complete set of information sent to GWOS is:</w:t>
      </w:r>
    </w:p>
    <w:p w:rsidR="0045699A" w:rsidRDefault="001C1EA9" w:rsidP="00AF42B6">
      <w:pPr>
        <w:pStyle w:val="ListParagraph"/>
        <w:numPr>
          <w:ilvl w:val="0"/>
          <w:numId w:val="13"/>
        </w:numPr>
      </w:pPr>
      <w:proofErr w:type="gramStart"/>
      <w:r>
        <w:t xml:space="preserve">The type of </w:t>
      </w:r>
      <w:proofErr w:type="spellStart"/>
      <w:r>
        <w:t>GroundWork</w:t>
      </w:r>
      <w:proofErr w:type="spellEnd"/>
      <w:r>
        <w:t xml:space="preserve"> Monitor product installed (e.g. Community Edition and Enterprise Edition) and version.</w:t>
      </w:r>
      <w:proofErr w:type="gramEnd"/>
    </w:p>
    <w:p w:rsidR="0045699A" w:rsidRDefault="001C1EA9" w:rsidP="00AF42B6">
      <w:pPr>
        <w:pStyle w:val="ListParagraph"/>
        <w:numPr>
          <w:ilvl w:val="0"/>
          <w:numId w:val="13"/>
        </w:numPr>
      </w:pPr>
      <w:r>
        <w:t>The Operating System vendor and version and basic hardware information (RAM, CPU)</w:t>
      </w:r>
    </w:p>
    <w:p w:rsidR="0045699A" w:rsidRDefault="001C1EA9" w:rsidP="00AF42B6">
      <w:pPr>
        <w:pStyle w:val="ListParagraph"/>
        <w:numPr>
          <w:ilvl w:val="0"/>
          <w:numId w:val="13"/>
        </w:numPr>
      </w:pPr>
      <w:r>
        <w:t>The size of the monitored environment: number of configured devices and hosts, host groups, service checks, users and service checks being used.</w:t>
      </w:r>
    </w:p>
    <w:p w:rsidR="0045699A" w:rsidRDefault="001C1EA9" w:rsidP="00AF42B6">
      <w:pPr>
        <w:pStyle w:val="ListParagraph"/>
        <w:numPr>
          <w:ilvl w:val="0"/>
          <w:numId w:val="13"/>
        </w:numPr>
      </w:pPr>
      <w:r>
        <w:t>The license key hash</w:t>
      </w:r>
      <w:r w:rsidR="00AF42B6">
        <w:t xml:space="preserve"> (checksum)</w:t>
      </w:r>
    </w:p>
    <w:p w:rsidR="0045699A" w:rsidRDefault="001C1EA9" w:rsidP="00AF42B6">
      <w:r>
        <w:t xml:space="preserve">If you need to enable the Network Service on an existing </w:t>
      </w:r>
      <w:proofErr w:type="spellStart"/>
      <w:r>
        <w:t>GroundWork</w:t>
      </w:r>
      <w:proofErr w:type="spellEnd"/>
      <w:r>
        <w:t xml:space="preserve"> Monitor Enterprise installation execute the following binary as the root user:</w:t>
      </w:r>
      <w:r>
        <w:br/>
      </w:r>
      <w:r>
        <w:br/>
        <w:t>/usr/local/groundwork/network-service/bin/network-service-manager.bin</w:t>
      </w:r>
    </w:p>
    <w:p w:rsidR="001C1EA9" w:rsidRPr="00AF42B6" w:rsidRDefault="001C1EA9" w:rsidP="00AF42B6">
      <w:pPr>
        <w:rPr>
          <w:b/>
        </w:rPr>
      </w:pPr>
      <w:r w:rsidRPr="00AF42B6">
        <w:rPr>
          <w:b/>
        </w:rPr>
        <w:t>Proxy Server Configuration</w:t>
      </w:r>
    </w:p>
    <w:p w:rsidR="001C1EA9" w:rsidRDefault="001C1EA9" w:rsidP="00AF42B6">
      <w:r>
        <w:t>The Network Service will not be able to receive updates if a non-transparent proxy is used. To configure the proxy settings complete the following:</w:t>
      </w:r>
    </w:p>
    <w:p w:rsidR="001C1EA9" w:rsidRDefault="001C1EA9" w:rsidP="00AF42B6">
      <w:r>
        <w:t>First install the product and enable the Network Service during installation.</w:t>
      </w:r>
    </w:p>
    <w:p w:rsidR="00BA33D8" w:rsidRDefault="001C1EA9" w:rsidP="00AF42B6">
      <w:r>
        <w:t xml:space="preserve">Login using a secure shell on the </w:t>
      </w:r>
      <w:proofErr w:type="spellStart"/>
      <w:r>
        <w:t>GroundWork</w:t>
      </w:r>
      <w:proofErr w:type="spellEnd"/>
      <w:r>
        <w:t xml:space="preserve"> server; </w:t>
      </w:r>
      <w:proofErr w:type="spellStart"/>
      <w:r>
        <w:t>cd</w:t>
      </w:r>
      <w:proofErr w:type="spellEnd"/>
      <w:r>
        <w:t xml:space="preserve"> /</w:t>
      </w:r>
      <w:proofErr w:type="spellStart"/>
      <w:r>
        <w:t>usr</w:t>
      </w:r>
      <w:proofErr w:type="spellEnd"/>
      <w:r>
        <w:t>/local/groundwork/network-service/scripts/ or from the command line</w:t>
      </w:r>
      <w:proofErr w:type="gramStart"/>
      <w:r>
        <w:t xml:space="preserve">: </w:t>
      </w:r>
      <w:r w:rsidRPr="0005605D">
        <w:t>.</w:t>
      </w:r>
      <w:proofErr w:type="gramEnd"/>
    </w:p>
    <w:p w:rsidR="001C1EA9" w:rsidRPr="0005605D" w:rsidRDefault="001C1EA9" w:rsidP="00AF42B6">
      <w:r w:rsidRPr="0005605D">
        <w:t>/network-service-</w:t>
      </w:r>
      <w:proofErr w:type="spellStart"/>
      <w:r w:rsidRPr="0005605D">
        <w:t>ctl.sh</w:t>
      </w:r>
      <w:proofErr w:type="spellEnd"/>
      <w:r w:rsidRPr="0005605D">
        <w:t xml:space="preserve"> stop</w:t>
      </w:r>
    </w:p>
    <w:p w:rsidR="001C1EA9" w:rsidRDefault="001C1EA9" w:rsidP="00AF42B6">
      <w:proofErr w:type="spellStart"/>
      <w:r>
        <w:t>cd</w:t>
      </w:r>
      <w:proofErr w:type="spellEnd"/>
      <w:r w:rsidRPr="0005605D">
        <w:t xml:space="preserve"> </w:t>
      </w:r>
      <w:r>
        <w:t>/</w:t>
      </w:r>
      <w:proofErr w:type="spellStart"/>
      <w:r>
        <w:t>usr</w:t>
      </w:r>
      <w:proofErr w:type="spellEnd"/>
      <w:r>
        <w:t>/local/groundwork/network-service/bin/</w:t>
      </w:r>
    </w:p>
    <w:p w:rsidR="001C1EA9" w:rsidRPr="0005605D" w:rsidRDefault="001C1EA9" w:rsidP="00AF42B6">
      <w:proofErr w:type="gramStart"/>
      <w:r>
        <w:t>edit</w:t>
      </w:r>
      <w:proofErr w:type="gramEnd"/>
      <w:r>
        <w:t xml:space="preserve"> </w:t>
      </w:r>
      <w:proofErr w:type="spellStart"/>
      <w:r w:rsidRPr="0005605D">
        <w:t>agent.conf</w:t>
      </w:r>
      <w:proofErr w:type="spellEnd"/>
      <w:r>
        <w:t xml:space="preserve"> file and add the following:</w:t>
      </w:r>
      <w:r>
        <w:br/>
      </w:r>
      <w:proofErr w:type="spellStart"/>
      <w:r w:rsidRPr="0005605D">
        <w:t>proxy_host</w:t>
      </w:r>
      <w:proofErr w:type="spellEnd"/>
      <w:r w:rsidRPr="0005605D">
        <w:t>=</w:t>
      </w:r>
      <w:proofErr w:type="spellStart"/>
      <w:r w:rsidRPr="0005605D">
        <w:t>xxx.yyy.zzz.www</w:t>
      </w:r>
      <w:proofErr w:type="spellEnd"/>
      <w:r w:rsidRPr="0005605D">
        <w:br/>
      </w:r>
      <w:proofErr w:type="spellStart"/>
      <w:r w:rsidRPr="0005605D">
        <w:t>proxy_port</w:t>
      </w:r>
      <w:proofErr w:type="spellEnd"/>
      <w:r w:rsidRPr="0005605D">
        <w:t>=</w:t>
      </w:r>
      <w:proofErr w:type="spellStart"/>
      <w:r w:rsidRPr="0005605D">
        <w:t>pppp</w:t>
      </w:r>
      <w:proofErr w:type="spellEnd"/>
    </w:p>
    <w:p w:rsidR="001C1EA9" w:rsidRDefault="001C1EA9" w:rsidP="00AF42B6">
      <w:r>
        <w:t>Save your changes.</w:t>
      </w:r>
    </w:p>
    <w:p w:rsidR="00BA33D8" w:rsidRDefault="001C1EA9" w:rsidP="00AF42B6">
      <w:r>
        <w:t xml:space="preserve">Now restart the network service: </w:t>
      </w:r>
    </w:p>
    <w:p w:rsidR="00BA33D8" w:rsidRDefault="001C1EA9" w:rsidP="00AF42B6">
      <w:proofErr w:type="gramStart"/>
      <w:r w:rsidRPr="0005605D">
        <w:t>./</w:t>
      </w:r>
      <w:proofErr w:type="gramEnd"/>
      <w:r w:rsidRPr="0005605D">
        <w:t>network-service-</w:t>
      </w:r>
      <w:proofErr w:type="spellStart"/>
      <w:r w:rsidRPr="0005605D">
        <w:t>ctl.sh</w:t>
      </w:r>
      <w:proofErr w:type="spellEnd"/>
      <w:r w:rsidRPr="0005605D">
        <w:t xml:space="preserve"> </w:t>
      </w:r>
      <w:r>
        <w:t xml:space="preserve">stop </w:t>
      </w:r>
    </w:p>
    <w:p w:rsidR="001C1EA9" w:rsidRDefault="001C1EA9" w:rsidP="00AF42B6">
      <w:proofErr w:type="gramStart"/>
      <w:r>
        <w:t>./</w:t>
      </w:r>
      <w:proofErr w:type="gramEnd"/>
      <w:r>
        <w:t>network-service-</w:t>
      </w:r>
      <w:proofErr w:type="spellStart"/>
      <w:r>
        <w:t>ctl.sh</w:t>
      </w:r>
      <w:proofErr w:type="spellEnd"/>
      <w:r>
        <w:t xml:space="preserve"> </w:t>
      </w:r>
      <w:r w:rsidRPr="0005605D">
        <w:t>start</w:t>
      </w:r>
    </w:p>
    <w:p w:rsidR="001C1EA9" w:rsidRPr="0005605D" w:rsidRDefault="001C1EA9" w:rsidP="00BA33D8">
      <w:pPr>
        <w:pStyle w:val="Heading2"/>
      </w:pPr>
      <w:r>
        <w:t>Obtaining Source Code</w:t>
      </w:r>
    </w:p>
    <w:p w:rsidR="001C1EA9" w:rsidRPr="0005605D" w:rsidRDefault="001C1EA9" w:rsidP="00BA33D8">
      <w:proofErr w:type="spellStart"/>
      <w:r w:rsidRPr="0005605D">
        <w:t>GroundWork</w:t>
      </w:r>
      <w:proofErr w:type="spellEnd"/>
      <w:r w:rsidRPr="0005605D">
        <w:t xml:space="preserve"> Monitor includes Open Source software. The source for these packages is available for download from the following location:</w:t>
      </w:r>
      <w:r>
        <w:t xml:space="preserve"> </w:t>
      </w:r>
      <w:hyperlink r:id="rId10" w:history="1">
        <w:r w:rsidRPr="0005605D">
          <w:rPr>
            <w:rStyle w:val="Hyperlink"/>
          </w:rPr>
          <w:t>ftp://archive.groundworkopensource.com/pub/groundwork</w:t>
        </w:r>
        <w:r w:rsidRPr="0005605D">
          <w:rPr>
            <w:rStyle w:val="Hyperlink"/>
          </w:rPr>
          <w:t>-</w:t>
        </w:r>
        <w:r w:rsidRPr="0005605D">
          <w:rPr>
            <w:rStyle w:val="Hyperlink"/>
          </w:rPr>
          <w:t>core/</w:t>
        </w:r>
        <w:r w:rsidR="00BA3965">
          <w:rPr>
            <w:rFonts w:cs="Times New Roman"/>
            <w:noProof/>
            <w:color w:val="0000FF"/>
            <w:u w:val="single"/>
          </w:rPr>
          <w:drawing>
            <wp:inline distT="0" distB="0" distL="0" distR="0">
              <wp:extent cx="86360" cy="86360"/>
              <wp:effectExtent l="2540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86360" cy="86360"/>
                      </a:xfrm>
                      <a:prstGeom prst="rect">
                        <a:avLst/>
                      </a:prstGeom>
                      <a:solidFill>
                        <a:srgbClr val="FFFFFF"/>
                      </a:solidFill>
                      <a:ln w="9525">
                        <a:noFill/>
                        <a:miter lim="800000"/>
                        <a:headEnd/>
                        <a:tailEnd/>
                      </a:ln>
                    </pic:spPr>
                  </pic:pic>
                </a:graphicData>
              </a:graphic>
            </wp:inline>
          </w:drawing>
        </w:r>
      </w:hyperlink>
    </w:p>
    <w:p w:rsidR="001C1EA9" w:rsidRDefault="001C1EA9" w:rsidP="00BA33D8">
      <w:r w:rsidRPr="0005605D">
        <w:t xml:space="preserve">Modifications to these software projects in source </w:t>
      </w:r>
      <w:proofErr w:type="gramStart"/>
      <w:r w:rsidRPr="0005605D">
        <w:t>form,</w:t>
      </w:r>
      <w:proofErr w:type="gramEnd"/>
      <w:r w:rsidRPr="0005605D">
        <w:t xml:space="preserve"> are available for download from the following location:</w:t>
      </w:r>
      <w:r w:rsidRPr="0005605D">
        <w:br/>
      </w:r>
      <w:hyperlink r:id="rId12" w:history="1">
        <w:r w:rsidRPr="0005605D">
          <w:rPr>
            <w:rStyle w:val="Hyperlink"/>
          </w:rPr>
          <w:t>http://archive.groundworkopensource.com/groundwork-opensource/</w:t>
        </w:r>
        <w:r w:rsidR="00BA3965">
          <w:rPr>
            <w:rFonts w:cs="Times New Roman"/>
            <w:noProof/>
            <w:color w:val="0000FF"/>
            <w:u w:val="single"/>
          </w:rPr>
          <w:drawing>
            <wp:inline distT="0" distB="0" distL="0" distR="0">
              <wp:extent cx="86360" cy="86360"/>
              <wp:effectExtent l="2540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86360" cy="86360"/>
                      </a:xfrm>
                      <a:prstGeom prst="rect">
                        <a:avLst/>
                      </a:prstGeom>
                      <a:solidFill>
                        <a:srgbClr val="FFFFFF"/>
                      </a:solidFill>
                      <a:ln w="9525">
                        <a:noFill/>
                        <a:miter lim="800000"/>
                        <a:headEnd/>
                        <a:tailEnd/>
                      </a:ln>
                    </pic:spPr>
                  </pic:pic>
                </a:graphicData>
              </a:graphic>
            </wp:inline>
          </w:drawing>
        </w:r>
      </w:hyperlink>
    </w:p>
    <w:p w:rsidR="001C1EA9" w:rsidRDefault="001C1EA9" w:rsidP="00BA33D8">
      <w:pPr>
        <w:pStyle w:val="Heading2"/>
      </w:pPr>
      <w:r>
        <w:t>SECTION 8 – SYSTEM BACKUP INSTRUCTIONS</w:t>
      </w:r>
    </w:p>
    <w:p w:rsidR="001C1EA9" w:rsidRDefault="00BA33D8" w:rsidP="00AF42B6">
      <w:r>
        <w:t>This section</w:t>
      </w:r>
      <w:r w:rsidR="001C1EA9">
        <w:t xml:space="preserve"> outline</w:t>
      </w:r>
      <w:r>
        <w:t>s</w:t>
      </w:r>
      <w:r w:rsidR="001C1EA9">
        <w:t xml:space="preserve"> the recommended back up procedures to be completed before upgrading to </w:t>
      </w:r>
      <w:proofErr w:type="spellStart"/>
      <w:r w:rsidR="001C1EA9">
        <w:t>GroundWork</w:t>
      </w:r>
      <w:proofErr w:type="spellEnd"/>
      <w:r w:rsidR="001C1EA9">
        <w:t xml:space="preserve"> Monitor 6.1</w:t>
      </w:r>
    </w:p>
    <w:p w:rsidR="001C1EA9" w:rsidRPr="00BA33D8" w:rsidRDefault="001C1EA9" w:rsidP="00AF42B6">
      <w:pPr>
        <w:rPr>
          <w:b/>
        </w:rPr>
      </w:pPr>
      <w:r w:rsidRPr="00BA33D8">
        <w:rPr>
          <w:b/>
        </w:rPr>
        <w:t xml:space="preserve">Custom Changes </w:t>
      </w:r>
    </w:p>
    <w:p w:rsidR="001C1EA9" w:rsidRPr="00426685" w:rsidRDefault="001C1EA9" w:rsidP="00AF42B6">
      <w:r w:rsidRPr="00426685">
        <w:t>It is recommended that a complete backup of /</w:t>
      </w:r>
      <w:proofErr w:type="spellStart"/>
      <w:r w:rsidRPr="00426685">
        <w:t>usr</w:t>
      </w:r>
      <w:proofErr w:type="spellEnd"/>
      <w:r w:rsidRPr="00426685">
        <w:t>/local/groundwork be taken before upgrading. If this is not possible the following should be considered the bare minimum set of files to be preserved.</w:t>
      </w:r>
    </w:p>
    <w:p w:rsidR="001C1EA9" w:rsidRPr="00905738" w:rsidRDefault="001C1EA9" w:rsidP="00AF42B6">
      <w:proofErr w:type="spellStart"/>
      <w:r w:rsidRPr="00905738">
        <w:t>Plugins</w:t>
      </w:r>
      <w:proofErr w:type="spellEnd"/>
      <w:r w:rsidRPr="00905738">
        <w:t>: /</w:t>
      </w:r>
      <w:proofErr w:type="spellStart"/>
      <w:r w:rsidRPr="00905738">
        <w:t>usr/local/groundwork/nagios/libexec</w:t>
      </w:r>
      <w:proofErr w:type="spellEnd"/>
      <w:r w:rsidRPr="00905738">
        <w:t xml:space="preserve"> </w:t>
      </w:r>
    </w:p>
    <w:p w:rsidR="001C1EA9" w:rsidRPr="00905738" w:rsidRDefault="001C1EA9" w:rsidP="00AF42B6">
      <w:r w:rsidRPr="00905738">
        <w:t xml:space="preserve">CGI graphs: /usr/local/groundwork/apache2/cgi-bin/graphs </w:t>
      </w:r>
    </w:p>
    <w:p w:rsidR="001C1EA9" w:rsidRPr="00905738" w:rsidRDefault="001C1EA9" w:rsidP="00AF42B6">
      <w:proofErr w:type="spellStart"/>
      <w:r w:rsidRPr="00905738">
        <w:t>Eventhandlers</w:t>
      </w:r>
      <w:proofErr w:type="spellEnd"/>
      <w:r w:rsidRPr="00905738">
        <w:t>: /</w:t>
      </w:r>
      <w:proofErr w:type="spellStart"/>
      <w:r w:rsidRPr="00905738">
        <w:t>usr/local/groundwork/nagios/eventhandlers</w:t>
      </w:r>
      <w:proofErr w:type="spellEnd"/>
      <w:r w:rsidRPr="00905738">
        <w:t xml:space="preserve"> </w:t>
      </w:r>
    </w:p>
    <w:p w:rsidR="001C1EA9" w:rsidRPr="00905738" w:rsidRDefault="001C1EA9" w:rsidP="00AF42B6">
      <w:r w:rsidRPr="00905738">
        <w:t xml:space="preserve">SNMPTT configuration: </w:t>
      </w:r>
      <w:proofErr w:type="spellStart"/>
      <w:r w:rsidRPr="00905738">
        <w:t>snmptt.conf</w:t>
      </w:r>
      <w:proofErr w:type="spellEnd"/>
      <w:r w:rsidRPr="00905738">
        <w:t>, snmptt.ini</w:t>
      </w:r>
    </w:p>
    <w:p w:rsidR="001C1EA9" w:rsidRPr="00905738" w:rsidRDefault="001C1EA9" w:rsidP="00AF42B6">
      <w:r>
        <w:t xml:space="preserve">Custom </w:t>
      </w:r>
      <w:proofErr w:type="spellStart"/>
      <w:r>
        <w:t>syslog</w:t>
      </w:r>
      <w:proofErr w:type="spellEnd"/>
      <w:r>
        <w:t xml:space="preserve"> filters: </w:t>
      </w:r>
      <w:proofErr w:type="spellStart"/>
      <w:r>
        <w:t>syslog.</w:t>
      </w:r>
      <w:r w:rsidRPr="00905738">
        <w:t>conf</w:t>
      </w:r>
      <w:proofErr w:type="spellEnd"/>
      <w:r w:rsidRPr="00905738">
        <w:t xml:space="preserve">, </w:t>
      </w:r>
      <w:proofErr w:type="spellStart"/>
      <w:r w:rsidRPr="00905738">
        <w:t>syslog-ng.conf</w:t>
      </w:r>
      <w:proofErr w:type="spellEnd"/>
    </w:p>
    <w:p w:rsidR="0045699A" w:rsidRDefault="001C1EA9" w:rsidP="00AF42B6">
      <w:proofErr w:type="spellStart"/>
      <w:r w:rsidRPr="00905738">
        <w:t>Logrotate</w:t>
      </w:r>
      <w:proofErr w:type="spellEnd"/>
      <w:r w:rsidRPr="00905738">
        <w:t xml:space="preserve">: </w:t>
      </w:r>
      <w:proofErr w:type="spellStart"/>
      <w:r w:rsidRPr="00905738">
        <w:t>logrotate.conf</w:t>
      </w:r>
      <w:proofErr w:type="spellEnd"/>
      <w:r w:rsidRPr="00905738">
        <w:t>, any changes under /etc/</w:t>
      </w:r>
      <w:proofErr w:type="spellStart"/>
      <w:r w:rsidRPr="00905738">
        <w:t>logrotate.d</w:t>
      </w:r>
      <w:proofErr w:type="spellEnd"/>
    </w:p>
    <w:p w:rsidR="0045699A" w:rsidRDefault="001C1EA9" w:rsidP="00AF42B6">
      <w:r w:rsidRPr="00905738">
        <w:t xml:space="preserve">Foundation configuration: </w:t>
      </w:r>
      <w:proofErr w:type="spellStart"/>
      <w:r w:rsidRPr="00905738">
        <w:t>foundation.properties</w:t>
      </w:r>
      <w:proofErr w:type="spellEnd"/>
    </w:p>
    <w:p w:rsidR="0045699A" w:rsidRDefault="001C1EA9" w:rsidP="00AF42B6">
      <w:r w:rsidRPr="00905738">
        <w:t xml:space="preserve">NSCA configuration: </w:t>
      </w:r>
      <w:proofErr w:type="spellStart"/>
      <w:r w:rsidRPr="00905738">
        <w:t>nsca.cfg</w:t>
      </w:r>
      <w:proofErr w:type="spellEnd"/>
    </w:p>
    <w:p w:rsidR="0045699A" w:rsidRDefault="001C1EA9" w:rsidP="00AF42B6">
      <w:r w:rsidRPr="00905738">
        <w:t xml:space="preserve">Distributed deployment configuration: </w:t>
      </w:r>
      <w:proofErr w:type="spellStart"/>
      <w:r w:rsidRPr="00905738">
        <w:t>MonarchDeploy.pm</w:t>
      </w:r>
      <w:proofErr w:type="spellEnd"/>
    </w:p>
    <w:p w:rsidR="0045699A" w:rsidRDefault="001C1EA9" w:rsidP="00AF42B6">
      <w:r w:rsidRPr="00905738">
        <w:t>The contents of the ‘</w:t>
      </w:r>
      <w:proofErr w:type="spellStart"/>
      <w:r w:rsidRPr="00905738">
        <w:t>nagios</w:t>
      </w:r>
      <w:proofErr w:type="spellEnd"/>
      <w:r w:rsidRPr="00905738">
        <w:t>’ user home directory</w:t>
      </w:r>
    </w:p>
    <w:p w:rsidR="0045699A" w:rsidRDefault="001C1EA9" w:rsidP="00AF42B6">
      <w:r w:rsidRPr="00905738">
        <w:t>The contents of the ‘nobody’ user home directory</w:t>
      </w:r>
    </w:p>
    <w:p w:rsidR="0045699A" w:rsidRDefault="001C1EA9" w:rsidP="00AF42B6">
      <w:r w:rsidRPr="00905738">
        <w:t>The last configuration file: /</w:t>
      </w:r>
      <w:proofErr w:type="spellStart"/>
      <w:r w:rsidRPr="00905738">
        <w:t>usr/local/groundwork/nagios/etc/config-last.log</w:t>
      </w:r>
      <w:proofErr w:type="spellEnd"/>
    </w:p>
    <w:p w:rsidR="0045699A" w:rsidRDefault="001C1EA9" w:rsidP="00AF42B6">
      <w:r w:rsidRPr="00905738">
        <w:t>All modified apache configuration files</w:t>
      </w:r>
    </w:p>
    <w:p w:rsidR="0045699A" w:rsidRDefault="001C1EA9" w:rsidP="00AF42B6">
      <w:r w:rsidRPr="00905738">
        <w:t>The contents of /</w:t>
      </w:r>
      <w:proofErr w:type="spellStart"/>
      <w:r w:rsidRPr="00905738">
        <w:t>usr</w:t>
      </w:r>
      <w:proofErr w:type="spellEnd"/>
      <w:r w:rsidRPr="00905738">
        <w:t>/local/groundwork/etc</w:t>
      </w:r>
    </w:p>
    <w:p w:rsidR="0045699A" w:rsidRDefault="001C1EA9" w:rsidP="00AF42B6">
      <w:r w:rsidRPr="00905738">
        <w:t>The contents of /</w:t>
      </w:r>
      <w:proofErr w:type="spellStart"/>
      <w:r w:rsidRPr="00905738">
        <w:t>usr</w:t>
      </w:r>
      <w:proofErr w:type="spellEnd"/>
      <w:r w:rsidRPr="00905738">
        <w:t>/local/groundwork/backup</w:t>
      </w:r>
    </w:p>
    <w:p w:rsidR="0045699A" w:rsidRDefault="001C1EA9" w:rsidP="00AF42B6">
      <w:r w:rsidRPr="00905738">
        <w:t>The contents of /</w:t>
      </w:r>
      <w:proofErr w:type="spellStart"/>
      <w:r w:rsidRPr="00905738">
        <w:t>usr</w:t>
      </w:r>
      <w:proofErr w:type="spellEnd"/>
      <w:r w:rsidRPr="00905738">
        <w:t>/local/groundwork/jobs</w:t>
      </w:r>
    </w:p>
    <w:p w:rsidR="001C1EA9" w:rsidRPr="003075E7" w:rsidRDefault="001C1EA9" w:rsidP="00AF42B6">
      <w:r w:rsidRPr="003075E7">
        <w:t xml:space="preserve">RRD Files and Current </w:t>
      </w:r>
      <w:proofErr w:type="spellStart"/>
      <w:r w:rsidRPr="003075E7">
        <w:t>Nagios</w:t>
      </w:r>
      <w:proofErr w:type="spellEnd"/>
      <w:r w:rsidRPr="003075E7">
        <w:t xml:space="preserve"> Configuration </w:t>
      </w:r>
    </w:p>
    <w:p w:rsidR="001C1EA9" w:rsidRPr="00426685" w:rsidRDefault="001C1EA9" w:rsidP="00AF42B6">
      <w:r w:rsidRPr="00426685">
        <w:t xml:space="preserve">Back up existing RRD files and your current </w:t>
      </w:r>
      <w:proofErr w:type="spellStart"/>
      <w:r w:rsidRPr="00426685">
        <w:t>Nagios</w:t>
      </w:r>
      <w:proofErr w:type="spellEnd"/>
      <w:r w:rsidRPr="00426685">
        <w:t xml:space="preserve"> configuration. This will create three TAR files in the current directory. </w:t>
      </w:r>
    </w:p>
    <w:p w:rsidR="001C1EA9" w:rsidRPr="00BA33D8" w:rsidRDefault="001C1EA9" w:rsidP="00AF42B6">
      <w:proofErr w:type="gramStart"/>
      <w:r w:rsidRPr="00BA33D8">
        <w:t>tar</w:t>
      </w:r>
      <w:proofErr w:type="gramEnd"/>
      <w:r w:rsidRPr="00BA33D8">
        <w:t xml:space="preserve"> </w:t>
      </w:r>
      <w:proofErr w:type="spellStart"/>
      <w:r w:rsidRPr="00BA33D8">
        <w:t>cfz</w:t>
      </w:r>
      <w:proofErr w:type="spellEnd"/>
      <w:r w:rsidRPr="00BA33D8">
        <w:t xml:space="preserve"> GWMON-xxx-</w:t>
      </w:r>
      <w:proofErr w:type="spellStart"/>
      <w:r w:rsidRPr="00BA33D8">
        <w:t>rrd.tar.gz</w:t>
      </w:r>
      <w:proofErr w:type="spellEnd"/>
      <w:r w:rsidRPr="00BA33D8">
        <w:t xml:space="preserve"> /</w:t>
      </w:r>
      <w:proofErr w:type="spellStart"/>
      <w:r w:rsidRPr="00BA33D8">
        <w:t>usr/local/groundwork/rrd</w:t>
      </w:r>
      <w:proofErr w:type="spellEnd"/>
      <w:r w:rsidRPr="00BA33D8">
        <w:t xml:space="preserve"> </w:t>
      </w:r>
    </w:p>
    <w:p w:rsidR="001C1EA9" w:rsidRPr="00BA33D8" w:rsidRDefault="001C1EA9" w:rsidP="00AF42B6">
      <w:proofErr w:type="gramStart"/>
      <w:r w:rsidRPr="00BA33D8">
        <w:t>tar</w:t>
      </w:r>
      <w:proofErr w:type="gramEnd"/>
      <w:r w:rsidRPr="00BA33D8">
        <w:t xml:space="preserve"> </w:t>
      </w:r>
      <w:proofErr w:type="spellStart"/>
      <w:r w:rsidRPr="00BA33D8">
        <w:t>cfz</w:t>
      </w:r>
      <w:proofErr w:type="spellEnd"/>
      <w:r w:rsidRPr="00BA33D8">
        <w:t xml:space="preserve"> GWMON-xxx-</w:t>
      </w:r>
      <w:proofErr w:type="spellStart"/>
      <w:r w:rsidRPr="00BA33D8">
        <w:t>nagios.tar.gz</w:t>
      </w:r>
      <w:proofErr w:type="spellEnd"/>
      <w:r w:rsidRPr="00BA33D8">
        <w:t xml:space="preserve"> /</w:t>
      </w:r>
      <w:proofErr w:type="spellStart"/>
      <w:r w:rsidRPr="00BA33D8">
        <w:t>usr/local/groundwork/nagios/etc</w:t>
      </w:r>
      <w:proofErr w:type="spellEnd"/>
      <w:r w:rsidRPr="00BA33D8">
        <w:t xml:space="preserve"> </w:t>
      </w:r>
    </w:p>
    <w:p w:rsidR="001C1EA9" w:rsidRPr="00BA33D8" w:rsidRDefault="001C1EA9" w:rsidP="00AF42B6">
      <w:proofErr w:type="gramStart"/>
      <w:r w:rsidRPr="00BA33D8">
        <w:t>tar</w:t>
      </w:r>
      <w:proofErr w:type="gramEnd"/>
      <w:r w:rsidRPr="00BA33D8">
        <w:t xml:space="preserve"> </w:t>
      </w:r>
      <w:proofErr w:type="spellStart"/>
      <w:r w:rsidRPr="00BA33D8">
        <w:t>cfz</w:t>
      </w:r>
      <w:proofErr w:type="spellEnd"/>
      <w:r w:rsidRPr="00BA33D8">
        <w:t xml:space="preserve"> GWMON-xxx-</w:t>
      </w:r>
      <w:proofErr w:type="spellStart"/>
      <w:r w:rsidRPr="00BA33D8">
        <w:t>users.tar.gz</w:t>
      </w:r>
      <w:proofErr w:type="spellEnd"/>
      <w:r w:rsidRPr="00BA33D8">
        <w:t xml:space="preserve"> /</w:t>
      </w:r>
      <w:proofErr w:type="spellStart"/>
      <w:r w:rsidRPr="00BA33D8">
        <w:t>usr</w:t>
      </w:r>
      <w:proofErr w:type="spellEnd"/>
      <w:r w:rsidRPr="00BA33D8">
        <w:t xml:space="preserve">/local/groundwork/users </w:t>
      </w:r>
    </w:p>
    <w:p w:rsidR="001C1EA9" w:rsidRPr="00BA33D8" w:rsidRDefault="001C1EA9" w:rsidP="00AF42B6">
      <w:pPr>
        <w:rPr>
          <w:b/>
        </w:rPr>
      </w:pPr>
      <w:proofErr w:type="spellStart"/>
      <w:r w:rsidRPr="00BA33D8">
        <w:rPr>
          <w:b/>
        </w:rPr>
        <w:t>MySQL</w:t>
      </w:r>
      <w:proofErr w:type="spellEnd"/>
      <w:r w:rsidRPr="00BA33D8">
        <w:rPr>
          <w:b/>
        </w:rPr>
        <w:t xml:space="preserve"> Databases </w:t>
      </w:r>
    </w:p>
    <w:p w:rsidR="001C1EA9" w:rsidRPr="0005605D" w:rsidRDefault="001C1EA9" w:rsidP="00AF42B6">
      <w:proofErr w:type="spellStart"/>
      <w:r w:rsidRPr="00426685">
        <w:t>GroundWork</w:t>
      </w:r>
      <w:proofErr w:type="spellEnd"/>
      <w:r w:rsidRPr="00426685">
        <w:t xml:space="preserve"> recommends that all </w:t>
      </w:r>
      <w:proofErr w:type="spellStart"/>
      <w:r w:rsidRPr="00426685">
        <w:t>MySQL</w:t>
      </w:r>
      <w:proofErr w:type="spellEnd"/>
      <w:r w:rsidRPr="00426685">
        <w:t xml:space="preserve"> databases be backed up before upgrading. Here are the upgrade procedures to migrate the databases to the latest version of </w:t>
      </w:r>
      <w:proofErr w:type="spellStart"/>
      <w:r w:rsidRPr="00426685">
        <w:t>GroundWork</w:t>
      </w:r>
      <w:proofErr w:type="spellEnd"/>
      <w:r w:rsidRPr="00426685">
        <w:t xml:space="preserve"> Monitor.</w:t>
      </w:r>
      <w:r w:rsidRPr="0005605D">
        <w:t xml:space="preserve"> Create a back up directory (e.g. /</w:t>
      </w:r>
      <w:proofErr w:type="spellStart"/>
      <w:r w:rsidRPr="0005605D">
        <w:t>usr/local/backup-gwmon</w:t>
      </w:r>
      <w:proofErr w:type="spellEnd"/>
      <w:r w:rsidRPr="0005605D">
        <w:t xml:space="preserve">/) and enter the following commands to create the back ups: </w:t>
      </w:r>
    </w:p>
    <w:p w:rsidR="001C1EA9" w:rsidRPr="00BA33D8" w:rsidRDefault="001C1EA9" w:rsidP="00AF42B6">
      <w:r w:rsidRPr="00BA33D8">
        <w:t xml:space="preserve">Monarch (Configuration) </w:t>
      </w:r>
    </w:p>
    <w:p w:rsidR="001C1EA9" w:rsidRPr="0005605D" w:rsidRDefault="001C1EA9" w:rsidP="00AF42B6">
      <w:proofErr w:type="spellStart"/>
      <w:proofErr w:type="gramStart"/>
      <w:r w:rsidRPr="0005605D">
        <w:t>mysqldump</w:t>
      </w:r>
      <w:proofErr w:type="spellEnd"/>
      <w:proofErr w:type="gramEnd"/>
      <w:r w:rsidRPr="0005605D">
        <w:t xml:space="preserve"> -</w:t>
      </w:r>
      <w:proofErr w:type="spellStart"/>
      <w:r w:rsidRPr="0005605D">
        <w:t>uroot</w:t>
      </w:r>
      <w:proofErr w:type="spellEnd"/>
      <w:r w:rsidRPr="0005605D">
        <w:t xml:space="preserve"> monarch &gt; /</w:t>
      </w:r>
      <w:proofErr w:type="spellStart"/>
      <w:r w:rsidRPr="0005605D">
        <w:t>usr/local/backup-gwmon/monarch</w:t>
      </w:r>
      <w:r>
        <w:rPr>
          <w:i/>
        </w:rPr>
        <w:t>-YYYYMMDD-HHMMSS</w:t>
      </w:r>
      <w:r>
        <w:t>.sql</w:t>
      </w:r>
      <w:proofErr w:type="spellEnd"/>
    </w:p>
    <w:p w:rsidR="001C1EA9" w:rsidRPr="00BA33D8" w:rsidRDefault="001C1EA9" w:rsidP="00AF42B6">
      <w:r w:rsidRPr="00BA33D8">
        <w:t xml:space="preserve">Guava (Framework) </w:t>
      </w:r>
    </w:p>
    <w:p w:rsidR="001C1EA9" w:rsidRPr="0005605D" w:rsidRDefault="001C1EA9" w:rsidP="00AF42B6">
      <w:proofErr w:type="spellStart"/>
      <w:proofErr w:type="gramStart"/>
      <w:r w:rsidRPr="0005605D">
        <w:t>mysqldump</w:t>
      </w:r>
      <w:proofErr w:type="spellEnd"/>
      <w:proofErr w:type="gramEnd"/>
      <w:r w:rsidRPr="0005605D">
        <w:t xml:space="preserve"> -</w:t>
      </w:r>
      <w:proofErr w:type="spellStart"/>
      <w:r w:rsidRPr="0005605D">
        <w:t>uroot</w:t>
      </w:r>
      <w:proofErr w:type="spellEnd"/>
      <w:r w:rsidRPr="0005605D">
        <w:t xml:space="preserve"> guava &gt; /</w:t>
      </w:r>
      <w:proofErr w:type="spellStart"/>
      <w:r w:rsidRPr="0005605D">
        <w:t>usr/local/backup-gwmon/guava</w:t>
      </w:r>
      <w:r>
        <w:rPr>
          <w:i/>
        </w:rPr>
        <w:t>-YYYYMMDD-HHMMSS</w:t>
      </w:r>
      <w:r>
        <w:t>.sql</w:t>
      </w:r>
      <w:proofErr w:type="spellEnd"/>
    </w:p>
    <w:p w:rsidR="001C1EA9" w:rsidRPr="00BA33D8" w:rsidRDefault="001C1EA9" w:rsidP="00AF42B6">
      <w:r w:rsidRPr="00BA33D8">
        <w:t xml:space="preserve">Foundation (Monitor Data) </w:t>
      </w:r>
    </w:p>
    <w:p w:rsidR="001C1EA9" w:rsidRPr="0005605D" w:rsidRDefault="001C1EA9" w:rsidP="00AF42B6">
      <w:proofErr w:type="spellStart"/>
      <w:proofErr w:type="gramStart"/>
      <w:r w:rsidRPr="0005605D">
        <w:t>mysqldump</w:t>
      </w:r>
      <w:proofErr w:type="spellEnd"/>
      <w:proofErr w:type="gramEnd"/>
      <w:r w:rsidRPr="0005605D">
        <w:t xml:space="preserve"> -</w:t>
      </w:r>
      <w:proofErr w:type="spellStart"/>
      <w:r w:rsidRPr="0005605D">
        <w:t>uroot</w:t>
      </w:r>
      <w:proofErr w:type="spellEnd"/>
      <w:r w:rsidRPr="0005605D">
        <w:t xml:space="preserve"> </w:t>
      </w:r>
      <w:proofErr w:type="spellStart"/>
      <w:r w:rsidRPr="0005605D">
        <w:t>GWCollageDB</w:t>
      </w:r>
      <w:proofErr w:type="spellEnd"/>
      <w:r w:rsidRPr="0005605D">
        <w:t xml:space="preserve"> &gt; /</w:t>
      </w:r>
      <w:proofErr w:type="spellStart"/>
      <w:r w:rsidRPr="0005605D">
        <w:t>usr/local/backup-gwmon/GWCollageDB</w:t>
      </w:r>
      <w:r>
        <w:rPr>
          <w:i/>
        </w:rPr>
        <w:t>-YYYYMMDD-HHMMSS</w:t>
      </w:r>
      <w:r>
        <w:t>.sql</w:t>
      </w:r>
      <w:proofErr w:type="spellEnd"/>
    </w:p>
    <w:p w:rsidR="001C1EA9" w:rsidRPr="00BA33D8" w:rsidRDefault="001C1EA9" w:rsidP="00AF42B6">
      <w:r w:rsidRPr="00BA33D8">
        <w:t xml:space="preserve">Log Reporting </w:t>
      </w:r>
    </w:p>
    <w:p w:rsidR="001C1EA9" w:rsidRPr="0005605D" w:rsidRDefault="001C1EA9" w:rsidP="00AF42B6">
      <w:proofErr w:type="spellStart"/>
      <w:proofErr w:type="gramStart"/>
      <w:r w:rsidRPr="0005605D">
        <w:t>mysqldump</w:t>
      </w:r>
      <w:proofErr w:type="spellEnd"/>
      <w:proofErr w:type="gramEnd"/>
      <w:r w:rsidRPr="0005605D">
        <w:t xml:space="preserve"> -</w:t>
      </w:r>
      <w:proofErr w:type="spellStart"/>
      <w:r w:rsidRPr="0005605D">
        <w:t>uroot</w:t>
      </w:r>
      <w:proofErr w:type="spellEnd"/>
      <w:r w:rsidRPr="0005605D">
        <w:t xml:space="preserve"> </w:t>
      </w:r>
      <w:proofErr w:type="spellStart"/>
      <w:r w:rsidRPr="0005605D">
        <w:t>logreports</w:t>
      </w:r>
      <w:proofErr w:type="spellEnd"/>
      <w:r w:rsidRPr="0005605D">
        <w:t xml:space="preserve"> &gt; /</w:t>
      </w:r>
      <w:proofErr w:type="spellStart"/>
      <w:r w:rsidRPr="0005605D">
        <w:t>usr/local/backup-gwmon/logreports</w:t>
      </w:r>
      <w:r>
        <w:rPr>
          <w:i/>
        </w:rPr>
        <w:t>-YYYYMMDD-HHMMSS</w:t>
      </w:r>
      <w:r>
        <w:t>.sql</w:t>
      </w:r>
      <w:proofErr w:type="spellEnd"/>
    </w:p>
    <w:p w:rsidR="001C1EA9" w:rsidRPr="00BA33D8" w:rsidRDefault="001C1EA9" w:rsidP="00AF42B6">
      <w:proofErr w:type="spellStart"/>
      <w:r w:rsidRPr="00BA33D8">
        <w:t>GroundWork</w:t>
      </w:r>
      <w:proofErr w:type="spellEnd"/>
      <w:r w:rsidRPr="00BA33D8">
        <w:t xml:space="preserve"> Configuration Files </w:t>
      </w:r>
    </w:p>
    <w:p w:rsidR="001C1EA9" w:rsidRPr="00905738" w:rsidRDefault="001C1EA9" w:rsidP="00AF42B6">
      <w:r w:rsidRPr="00905738">
        <w:t xml:space="preserve">Monarch </w:t>
      </w:r>
    </w:p>
    <w:p w:rsidR="001C1EA9" w:rsidRPr="0005605D" w:rsidRDefault="001C1EA9" w:rsidP="00AF42B6">
      <w:r w:rsidRPr="0005605D">
        <w:t xml:space="preserve">Back up the following files and folders before removing </w:t>
      </w:r>
      <w:proofErr w:type="spellStart"/>
      <w:r w:rsidRPr="0005605D">
        <w:t>GroundWork</w:t>
      </w:r>
      <w:proofErr w:type="spellEnd"/>
      <w:r w:rsidRPr="0005605D">
        <w:t xml:space="preserve"> Monitor and restore after the </w:t>
      </w:r>
      <w:r>
        <w:t>6.1</w:t>
      </w:r>
      <w:r w:rsidRPr="0005605D">
        <w:t xml:space="preserve"> </w:t>
      </w:r>
      <w:proofErr w:type="gramStart"/>
      <w:r w:rsidRPr="0005605D">
        <w:t>installation</w:t>
      </w:r>
      <w:proofErr w:type="gramEnd"/>
      <w:r w:rsidRPr="0005605D">
        <w:t xml:space="preserve">. </w:t>
      </w:r>
    </w:p>
    <w:p w:rsidR="001C1EA9" w:rsidRPr="0005605D" w:rsidRDefault="001C1EA9" w:rsidP="00AF42B6">
      <w:proofErr w:type="gramStart"/>
      <w:r w:rsidRPr="0005605D">
        <w:t>tar</w:t>
      </w:r>
      <w:proofErr w:type="gramEnd"/>
      <w:r w:rsidRPr="0005605D">
        <w:t xml:space="preserve"> </w:t>
      </w:r>
      <w:proofErr w:type="spellStart"/>
      <w:r w:rsidRPr="0005605D">
        <w:t>cfz</w:t>
      </w:r>
      <w:proofErr w:type="spellEnd"/>
      <w:r w:rsidRPr="0005605D">
        <w:t xml:space="preserve"> GWMON-xxx-</w:t>
      </w:r>
      <w:proofErr w:type="spellStart"/>
      <w:r w:rsidRPr="0005605D">
        <w:t>monarchbackup.tar.gz</w:t>
      </w:r>
      <w:proofErr w:type="spellEnd"/>
      <w:r w:rsidRPr="0005605D">
        <w:t xml:space="preserve"> /</w:t>
      </w:r>
      <w:proofErr w:type="spellStart"/>
      <w:r w:rsidRPr="0005605D">
        <w:t>usr</w:t>
      </w:r>
      <w:proofErr w:type="spellEnd"/>
      <w:r w:rsidRPr="0005605D">
        <w:t>/local/groundwork/</w:t>
      </w:r>
      <w:r>
        <w:t>core/</w:t>
      </w:r>
      <w:r w:rsidRPr="0005605D">
        <w:t xml:space="preserve">monarch/backup </w:t>
      </w:r>
    </w:p>
    <w:p w:rsidR="001C1EA9" w:rsidRPr="0005605D" w:rsidRDefault="001C1EA9" w:rsidP="00AF42B6">
      <w:proofErr w:type="gramStart"/>
      <w:r w:rsidRPr="0005605D">
        <w:t>tar</w:t>
      </w:r>
      <w:proofErr w:type="gramEnd"/>
      <w:r w:rsidRPr="0005605D">
        <w:t xml:space="preserve"> </w:t>
      </w:r>
      <w:proofErr w:type="spellStart"/>
      <w:r w:rsidRPr="0005605D">
        <w:t>cfz</w:t>
      </w:r>
      <w:proofErr w:type="spellEnd"/>
      <w:r w:rsidRPr="0005605D">
        <w:t xml:space="preserve"> GWMON-xxx-</w:t>
      </w:r>
      <w:proofErr w:type="spellStart"/>
      <w:r w:rsidRPr="0005605D">
        <w:t>performance_views.tar.gz</w:t>
      </w:r>
      <w:proofErr w:type="spellEnd"/>
      <w:r w:rsidRPr="0005605D">
        <w:t xml:space="preserve"> /</w:t>
      </w:r>
      <w:proofErr w:type="spellStart"/>
      <w:r w:rsidRPr="0005605D">
        <w:t>usr/local/groundwork/</w:t>
      </w:r>
      <w:r>
        <w:t>core/</w:t>
      </w:r>
      <w:r w:rsidRPr="0005605D">
        <w:t>performance/performance_views</w:t>
      </w:r>
      <w:proofErr w:type="spellEnd"/>
      <w:r w:rsidRPr="0005605D">
        <w:t xml:space="preserve"> </w:t>
      </w:r>
    </w:p>
    <w:p w:rsidR="001C1EA9" w:rsidRPr="00905738" w:rsidRDefault="001C1EA9" w:rsidP="00AF42B6">
      <w:r w:rsidRPr="00905738">
        <w:t xml:space="preserve">If you have done custom work to these files back up the following: </w:t>
      </w:r>
    </w:p>
    <w:p w:rsidR="001C1EA9" w:rsidRPr="0005605D" w:rsidRDefault="001C1EA9" w:rsidP="00AF42B6">
      <w:proofErr w:type="gramStart"/>
      <w:r w:rsidRPr="0005605D">
        <w:t>tar</w:t>
      </w:r>
      <w:proofErr w:type="gramEnd"/>
      <w:r w:rsidRPr="0005605D">
        <w:t xml:space="preserve"> </w:t>
      </w:r>
      <w:proofErr w:type="spellStart"/>
      <w:r w:rsidRPr="0005605D">
        <w:t>cfz</w:t>
      </w:r>
      <w:proofErr w:type="spellEnd"/>
      <w:r w:rsidRPr="0005605D">
        <w:t xml:space="preserve"> GWMON-xxx-</w:t>
      </w:r>
      <w:proofErr w:type="spellStart"/>
      <w:r w:rsidRPr="0005605D">
        <w:t>monarchcallout.tar.gz</w:t>
      </w:r>
      <w:proofErr w:type="spellEnd"/>
      <w:r w:rsidRPr="0005605D">
        <w:t xml:space="preserve"> /</w:t>
      </w:r>
      <w:proofErr w:type="spellStart"/>
      <w:r w:rsidRPr="0005605D">
        <w:t>usr/local/groundwork/</w:t>
      </w:r>
      <w:r>
        <w:t>core/</w:t>
      </w:r>
      <w:r w:rsidRPr="0005605D">
        <w:t>monarch/lib/MonarchCallOut.pm</w:t>
      </w:r>
      <w:proofErr w:type="spellEnd"/>
      <w:r w:rsidRPr="0005605D">
        <w:t xml:space="preserve"> </w:t>
      </w:r>
    </w:p>
    <w:p w:rsidR="001C1EA9" w:rsidRDefault="001C1EA9" w:rsidP="00BA33D8">
      <w:proofErr w:type="gramStart"/>
      <w:r w:rsidRPr="0005605D">
        <w:t>tar</w:t>
      </w:r>
      <w:proofErr w:type="gramEnd"/>
      <w:r w:rsidRPr="0005605D">
        <w:t xml:space="preserve"> </w:t>
      </w:r>
      <w:proofErr w:type="spellStart"/>
      <w:r w:rsidRPr="0005605D">
        <w:t>cfz</w:t>
      </w:r>
      <w:proofErr w:type="spellEnd"/>
      <w:r w:rsidRPr="0005605D">
        <w:t xml:space="preserve"> GWMON-xxx-</w:t>
      </w:r>
      <w:proofErr w:type="spellStart"/>
      <w:r w:rsidRPr="0005605D">
        <w:t>monarchexternals.tar.gz</w:t>
      </w:r>
      <w:proofErr w:type="spellEnd"/>
      <w:r w:rsidRPr="0005605D">
        <w:t xml:space="preserve"> /</w:t>
      </w:r>
      <w:proofErr w:type="spellStart"/>
      <w:r w:rsidRPr="0005605D">
        <w:t>usr/local/groundwork/</w:t>
      </w:r>
      <w:r>
        <w:t>core/</w:t>
      </w:r>
      <w:r w:rsidRPr="0005605D">
        <w:t>monarch/lib/MonarchExternals.pm</w:t>
      </w:r>
      <w:proofErr w:type="spellEnd"/>
      <w:r w:rsidRPr="0005605D">
        <w:t xml:space="preserve"> </w:t>
      </w:r>
    </w:p>
    <w:p w:rsidR="001C1EA9" w:rsidRDefault="001C1EA9" w:rsidP="00AF42B6">
      <w:r w:rsidRPr="00905738">
        <w:t>If you have configured Apache for secure SSL authentication any HTTPS certificates need to be preserved (the</w:t>
      </w:r>
    </w:p>
    <w:p w:rsidR="001C1EA9" w:rsidRPr="00905738" w:rsidRDefault="001C1EA9" w:rsidP="00AF42B6">
      <w:proofErr w:type="gramStart"/>
      <w:r w:rsidRPr="00905738">
        <w:t>directory</w:t>
      </w:r>
      <w:proofErr w:type="gramEnd"/>
      <w:r w:rsidRPr="00905738">
        <w:t xml:space="preserve"> of the HTTPS certificates may differ from the example below): </w:t>
      </w:r>
    </w:p>
    <w:p w:rsidR="001C1EA9" w:rsidRDefault="001C1EA9" w:rsidP="00BA33D8">
      <w:proofErr w:type="gramStart"/>
      <w:r w:rsidRPr="0005605D">
        <w:t>tar</w:t>
      </w:r>
      <w:proofErr w:type="gramEnd"/>
      <w:r w:rsidRPr="0005605D">
        <w:t xml:space="preserve"> </w:t>
      </w:r>
      <w:proofErr w:type="spellStart"/>
      <w:r w:rsidRPr="0005605D">
        <w:t>cfz</w:t>
      </w:r>
      <w:proofErr w:type="spellEnd"/>
      <w:r w:rsidRPr="0005605D">
        <w:t xml:space="preserve"> </w:t>
      </w:r>
      <w:proofErr w:type="spellStart"/>
      <w:r w:rsidRPr="0005605D">
        <w:t>ssl-keys.tar.gz</w:t>
      </w:r>
      <w:proofErr w:type="spellEnd"/>
      <w:r w:rsidRPr="0005605D">
        <w:t xml:space="preserve"> /usr/local/groundwork/apache2/conf/ssl.key </w:t>
      </w:r>
      <w:r>
        <w:tab/>
      </w:r>
    </w:p>
    <w:p w:rsidR="001C1EA9" w:rsidRPr="00905738" w:rsidRDefault="001C1EA9" w:rsidP="00AF42B6">
      <w:r w:rsidRPr="00905738">
        <w:t xml:space="preserve">Backup data collected by </w:t>
      </w:r>
      <w:proofErr w:type="spellStart"/>
      <w:r w:rsidRPr="00905738">
        <w:t>syslog-ng</w:t>
      </w:r>
      <w:proofErr w:type="spellEnd"/>
      <w:r w:rsidRPr="00905738">
        <w:t xml:space="preserve"> </w:t>
      </w:r>
    </w:p>
    <w:p w:rsidR="001C1EA9" w:rsidRPr="0005605D" w:rsidDel="00A73706" w:rsidRDefault="001C1EA9" w:rsidP="00AF42B6">
      <w:pPr>
        <w:rPr>
          <w:del w:id="54" w:author="Thomas Stocking" w:date="2010-01-15T14:11:00Z"/>
        </w:rPr>
      </w:pPr>
      <w:proofErr w:type="gramStart"/>
      <w:r w:rsidRPr="0005605D">
        <w:t>tar</w:t>
      </w:r>
      <w:proofErr w:type="gramEnd"/>
      <w:r w:rsidRPr="0005605D">
        <w:t xml:space="preserve"> </w:t>
      </w:r>
      <w:proofErr w:type="spellStart"/>
      <w:r w:rsidRPr="0005605D">
        <w:t>cfz</w:t>
      </w:r>
      <w:proofErr w:type="spellEnd"/>
      <w:r w:rsidRPr="0005605D">
        <w:t xml:space="preserve"> GWMON-xxx-</w:t>
      </w:r>
      <w:proofErr w:type="spellStart"/>
      <w:r w:rsidRPr="0005605D">
        <w:t>syslog-ng-data.tar.gz</w:t>
      </w:r>
      <w:proofErr w:type="spellEnd"/>
      <w:r w:rsidRPr="0005605D">
        <w:t xml:space="preserve"> /</w:t>
      </w:r>
      <w:proofErr w:type="spellStart"/>
      <w:r w:rsidRPr="0005605D">
        <w:t>usr/local/groundwork/var/log/syslog-ng</w:t>
      </w:r>
      <w:proofErr w:type="spellEnd"/>
      <w:r w:rsidRPr="0005605D">
        <w:t xml:space="preserve"> </w:t>
      </w:r>
    </w:p>
    <w:p w:rsidR="0045699A" w:rsidRDefault="0045699A" w:rsidP="00AF42B6">
      <w:pPr>
        <w:pPrChange w:id="55" w:author="Thomas Stocking" w:date="2010-01-15T14:11:00Z">
          <w:pPr>
            <w:pStyle w:val="TextBulletIndent"/>
          </w:pPr>
        </w:pPrChange>
      </w:pPr>
    </w:p>
    <w:sectPr w:rsidR="0045699A" w:rsidSect="00A6603C">
      <w:headerReference w:type="default" r:id="rId13"/>
      <w:footerReference w:type="default" r:id="rId14"/>
      <w:footnotePr>
        <w:pos w:val="beneathText"/>
      </w:footnotePr>
      <w:pgSz w:w="12240" w:h="15840"/>
      <w:pgMar w:top="488" w:right="1152" w:bottom="488" w:left="1152" w:header="432" w:footer="432"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33D8" w:rsidRDefault="00BA33D8">
      <w:r>
        <w:separator/>
      </w:r>
    </w:p>
  </w:endnote>
  <w:endnote w:type="continuationSeparator" w:id="0">
    <w:p w:rsidR="00BA33D8" w:rsidRDefault="00BA33D8">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Wingdings 2">
    <w:panose1 w:val="05020102010507070707"/>
    <w:charset w:val="02"/>
    <w:family w:val="auto"/>
    <w:pitch w:val="variable"/>
    <w:sig w:usb0="00000000" w:usb1="00000000" w:usb2="00010000" w:usb3="00000000" w:csb0="80000000"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Nimbus Sans L">
    <w:altName w:val="Arial"/>
    <w:charset w:val="00"/>
    <w:family w:val="swiss"/>
    <w:pitch w:val="variable"/>
    <w:sig w:usb0="00000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3D8" w:rsidRPr="00E1230C" w:rsidRDefault="00BA33D8" w:rsidP="00A6603C">
    <w:pPr>
      <w:pStyle w:val="Footer"/>
      <w:pBdr>
        <w:bottom w:val="single" w:sz="4" w:space="1" w:color="auto"/>
      </w:pBdr>
      <w:ind w:left="0"/>
      <w:rPr>
        <w:rFonts w:ascii="Arial" w:hAnsi="Arial"/>
      </w:rPr>
    </w:pPr>
    <w:r w:rsidRPr="00E1230C">
      <w:rPr>
        <w:rFonts w:ascii="Arial" w:hAnsi="Arial"/>
      </w:rPr>
      <w:t xml:space="preserve">Readme: </w:t>
    </w:r>
    <w:r>
      <w:rPr>
        <w:rFonts w:ascii="Arial" w:hAnsi="Arial"/>
      </w:rPr>
      <w:t>011410</w:t>
    </w:r>
  </w:p>
  <w:p w:rsidR="00BA33D8" w:rsidRPr="00E1230C" w:rsidRDefault="00BA33D8" w:rsidP="00A6603C">
    <w:pPr>
      <w:pStyle w:val="Footer"/>
      <w:tabs>
        <w:tab w:val="right" w:pos="9900"/>
      </w:tabs>
      <w:spacing w:before="0" w:after="0"/>
      <w:ind w:left="0"/>
      <w:rPr>
        <w:rFonts w:ascii="Arial" w:hAnsi="Arial"/>
      </w:rPr>
    </w:pPr>
    <w:r w:rsidRPr="00E1230C">
      <w:rPr>
        <w:rFonts w:ascii="Arial" w:hAnsi="Arial"/>
      </w:rPr>
      <w:t xml:space="preserve">© </w:t>
    </w:r>
    <w:proofErr w:type="spellStart"/>
    <w:r w:rsidRPr="00E1230C">
      <w:rPr>
        <w:rFonts w:ascii="Arial" w:hAnsi="Arial"/>
      </w:rPr>
      <w:t>GroundWork</w:t>
    </w:r>
    <w:proofErr w:type="spellEnd"/>
    <w:r w:rsidRPr="00E1230C">
      <w:rPr>
        <w:rFonts w:ascii="Arial" w:hAnsi="Arial"/>
      </w:rPr>
      <w:t xml:space="preserve"> Open Source, Inc., 20</w:t>
    </w:r>
    <w:r>
      <w:rPr>
        <w:rFonts w:ascii="Arial" w:hAnsi="Arial"/>
      </w:rPr>
      <w:t>10</w:t>
    </w:r>
    <w:r w:rsidRPr="00E1230C">
      <w:rPr>
        <w:rFonts w:ascii="Arial" w:hAnsi="Arial"/>
      </w:rPr>
      <w:tab/>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F52BEE">
      <w:rPr>
        <w:rStyle w:val="PageNumber"/>
        <w:rFonts w:cs="Arial"/>
        <w:noProof/>
      </w:rPr>
      <w:t>14</w:t>
    </w:r>
    <w:r>
      <w:rPr>
        <w:rStyle w:val="PageNumber"/>
        <w:rFonts w:cs="Arial"/>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33D8" w:rsidRDefault="00BA33D8">
      <w:r>
        <w:rPr>
          <w:rStyle w:val="PageNumber"/>
          <w:rFonts w:cs="Arial"/>
          <w:sz w:val="16"/>
          <w:szCs w:val="16"/>
        </w:rPr>
        <w:fldChar w:fldCharType="begin"/>
      </w:r>
      <w:r>
        <w:rPr>
          <w:rStyle w:val="PageNumber"/>
          <w:rFonts w:cs="Arial"/>
          <w:sz w:val="16"/>
          <w:szCs w:val="16"/>
        </w:rPr>
        <w:instrText xml:space="preserve"> PAGE </w:instrText>
      </w:r>
      <w:r>
        <w:rPr>
          <w:rStyle w:val="PageNumber"/>
          <w:rFonts w:cs="Arial"/>
          <w:sz w:val="16"/>
          <w:szCs w:val="16"/>
        </w:rPr>
        <w:fldChar w:fldCharType="separate"/>
      </w:r>
      <w:r>
        <w:rPr>
          <w:rStyle w:val="PageNumber"/>
          <w:rFonts w:cs="Arial"/>
          <w:noProof/>
          <w:sz w:val="16"/>
          <w:szCs w:val="16"/>
        </w:rPr>
        <w:t>15</w:t>
      </w:r>
      <w:r>
        <w:rPr>
          <w:rStyle w:val="PageNumber"/>
          <w:rFonts w:cs="Arial"/>
          <w:sz w:val="16"/>
          <w:szCs w:val="16"/>
        </w:rPr>
        <w:fldChar w:fldCharType="end"/>
      </w:r>
      <w:r>
        <w:rPr>
          <w:rStyle w:val="PageNumber"/>
          <w:rFonts w:cs="Arial"/>
          <w:sz w:val="16"/>
          <w:szCs w:val="16"/>
        </w:rPr>
        <w:fldChar w:fldCharType="begin"/>
      </w:r>
      <w:r>
        <w:rPr>
          <w:rStyle w:val="PageNumber"/>
          <w:rFonts w:cs="Arial"/>
          <w:sz w:val="16"/>
          <w:szCs w:val="16"/>
        </w:rPr>
        <w:instrText xml:space="preserve"> NUMPAGES </w:instrText>
      </w:r>
      <w:r>
        <w:rPr>
          <w:rStyle w:val="PageNumber"/>
          <w:rFonts w:cs="Arial"/>
          <w:sz w:val="16"/>
          <w:szCs w:val="16"/>
        </w:rPr>
        <w:fldChar w:fldCharType="separate"/>
      </w:r>
      <w:r w:rsidR="00F52BEE">
        <w:rPr>
          <w:rStyle w:val="PageNumber"/>
          <w:rFonts w:cs="Arial"/>
          <w:noProof/>
          <w:sz w:val="16"/>
          <w:szCs w:val="16"/>
        </w:rPr>
        <w:t>14</w:t>
      </w:r>
      <w:r>
        <w:rPr>
          <w:rStyle w:val="PageNumber"/>
          <w:rFonts w:cs="Arial"/>
          <w:sz w:val="16"/>
          <w:szCs w:val="16"/>
        </w:rPr>
        <w:fldChar w:fldCharType="end"/>
      </w:r>
      <w:r>
        <w:separator/>
      </w:r>
    </w:p>
  </w:footnote>
  <w:footnote w:type="continuationSeparator" w:id="0">
    <w:p w:rsidR="00BA33D8" w:rsidRDefault="00BA33D8">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3D8" w:rsidRDefault="00BA33D8" w:rsidP="00A6603C">
    <w:pPr>
      <w:widowControl/>
      <w:pBdr>
        <w:bottom w:val="single" w:sz="4" w:space="1" w:color="auto"/>
      </w:pBdr>
      <w:suppressAutoHyphens w:val="0"/>
      <w:spacing w:before="0" w:after="0"/>
      <w:ind w:left="0"/>
      <w:rPr>
        <w:rFonts w:ascii="Arial" w:hAnsi="Arial"/>
        <w:sz w:val="18"/>
        <w:szCs w:val="18"/>
      </w:rPr>
    </w:pPr>
    <w:proofErr w:type="spellStart"/>
    <w:r w:rsidRPr="00D035BF">
      <w:rPr>
        <w:rFonts w:ascii="Arial" w:hAnsi="Arial"/>
        <w:sz w:val="18"/>
        <w:szCs w:val="18"/>
      </w:rPr>
      <w:t>Groun</w:t>
    </w:r>
    <w:r>
      <w:rPr>
        <w:rFonts w:ascii="Arial" w:hAnsi="Arial"/>
        <w:sz w:val="18"/>
        <w:szCs w:val="18"/>
      </w:rPr>
      <w:t>dWork</w:t>
    </w:r>
    <w:proofErr w:type="spellEnd"/>
    <w:r>
      <w:rPr>
        <w:rFonts w:ascii="Arial" w:hAnsi="Arial"/>
        <w:sz w:val="18"/>
        <w:szCs w:val="18"/>
      </w:rPr>
      <w:t xml:space="preserve"> Monitor Enterprise </w:t>
    </w:r>
    <w:r w:rsidRPr="00D035BF">
      <w:rPr>
        <w:rFonts w:ascii="Arial" w:hAnsi="Arial"/>
        <w:sz w:val="18"/>
        <w:szCs w:val="18"/>
      </w:rPr>
      <w:t>6</w:t>
    </w:r>
    <w:r>
      <w:rPr>
        <w:rFonts w:ascii="Arial" w:hAnsi="Arial"/>
        <w:sz w:val="18"/>
        <w:szCs w:val="18"/>
      </w:rPr>
      <w:t>.1</w:t>
    </w:r>
  </w:p>
  <w:p w:rsidR="00BA33D8" w:rsidRDefault="00BA33D8" w:rsidP="00A6603C">
    <w:pPr>
      <w:widowControl/>
      <w:suppressAutoHyphens w:val="0"/>
      <w:spacing w:before="0" w:after="0"/>
      <w:ind w:left="0"/>
      <w:rPr>
        <w:rFonts w:ascii="Arial" w:hAnsi="Arial"/>
        <w:sz w:val="18"/>
        <w:szCs w:val="18"/>
      </w:rPr>
    </w:pPr>
  </w:p>
  <w:p w:rsidR="00BA33D8" w:rsidRPr="00D035BF" w:rsidRDefault="00BA33D8" w:rsidP="00A6603C">
    <w:pPr>
      <w:widowControl/>
      <w:suppressAutoHyphens w:val="0"/>
      <w:spacing w:before="0" w:after="0"/>
      <w:ind w:left="0"/>
      <w:rPr>
        <w:rFonts w:ascii="Arial" w:hAnsi="Arial"/>
        <w:sz w:val="18"/>
        <w:szCs w:val="1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3A4801E"/>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bullet"/>
      <w:lvlText w:val=""/>
      <w:lvlJc w:val="left"/>
      <w:pPr>
        <w:tabs>
          <w:tab w:val="num" w:pos="360"/>
        </w:tabs>
        <w:ind w:left="360" w:hanging="360"/>
      </w:pPr>
      <w:rPr>
        <w:rFonts w:ascii="Symbol" w:hAnsi="Symbol"/>
      </w:rPr>
    </w:lvl>
    <w:lvl w:ilvl="1">
      <w:start w:val="1"/>
      <w:numFmt w:val="none"/>
      <w:suff w:val="nothing"/>
      <w:lvlText w:val=""/>
      <w:lvlJc w:val="left"/>
      <w:pPr>
        <w:tabs>
          <w:tab w:val="num" w:pos="0"/>
        </w:tabs>
      </w:pPr>
      <w:rPr>
        <w:rFonts w:cs="Times New Roman"/>
      </w:rPr>
    </w:lvl>
    <w:lvl w:ilvl="2">
      <w:start w:val="1"/>
      <w:numFmt w:val="decimal"/>
      <w:lvlText w:val="%3."/>
      <w:lvlJc w:val="left"/>
      <w:pPr>
        <w:tabs>
          <w:tab w:val="num" w:pos="1440"/>
        </w:tabs>
        <w:ind w:left="1440" w:hanging="360"/>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
    <w:nsid w:val="00000002"/>
    <w:multiLevelType w:val="multilevel"/>
    <w:tmpl w:val="00000002"/>
    <w:name w:val="WW8Num1"/>
    <w:lvl w:ilvl="0">
      <w:start w:val="1"/>
      <w:numFmt w:val="bullet"/>
      <w:pStyle w:val="Numbering"/>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00000003"/>
    <w:multiLevelType w:val="multilevel"/>
    <w:tmpl w:val="00000003"/>
    <w:name w:val="WW8Num2"/>
    <w:lvl w:ilvl="0">
      <w:start w:val="1"/>
      <w:numFmt w:val="decimal"/>
      <w:lvlText w:val="%1."/>
      <w:lvlJc w:val="left"/>
      <w:pPr>
        <w:tabs>
          <w:tab w:val="num" w:pos="720"/>
        </w:tabs>
        <w:ind w:left="720" w:hanging="360"/>
      </w:pPr>
      <w:rPr>
        <w:rFonts w:ascii="Wingdings" w:hAnsi="Wingdings" w:cs="Times New Roman"/>
        <w:sz w:val="18"/>
      </w:rPr>
    </w:lvl>
    <w:lvl w:ilvl="1">
      <w:start w:val="1"/>
      <w:numFmt w:val="decimal"/>
      <w:lvlText w:val="%2."/>
      <w:lvlJc w:val="left"/>
      <w:pPr>
        <w:tabs>
          <w:tab w:val="num" w:pos="1440"/>
        </w:tabs>
        <w:ind w:left="1440" w:hanging="360"/>
      </w:pPr>
      <w:rPr>
        <w:rFonts w:ascii="Wingdings" w:hAnsi="Wingdings" w:cs="Times New Roman"/>
        <w:sz w:val="18"/>
      </w:rPr>
    </w:lvl>
    <w:lvl w:ilvl="2">
      <w:start w:val="1"/>
      <w:numFmt w:val="lowerRoman"/>
      <w:lvlText w:val="%3."/>
      <w:lvlJc w:val="right"/>
      <w:pPr>
        <w:tabs>
          <w:tab w:val="num" w:pos="2160"/>
        </w:tabs>
        <w:ind w:left="2160" w:hanging="180"/>
      </w:pPr>
      <w:rPr>
        <w:rFonts w:ascii="Wingdings" w:hAnsi="Wingdings" w:cs="Times New Roman"/>
        <w:sz w:val="18"/>
      </w:rPr>
    </w:lvl>
    <w:lvl w:ilvl="3">
      <w:start w:val="1"/>
      <w:numFmt w:val="decimal"/>
      <w:lvlText w:val="%4."/>
      <w:lvlJc w:val="left"/>
      <w:pPr>
        <w:tabs>
          <w:tab w:val="num" w:pos="2880"/>
        </w:tabs>
        <w:ind w:left="2880" w:hanging="360"/>
      </w:pPr>
      <w:rPr>
        <w:rFonts w:ascii="Wingdings" w:hAnsi="Wingdings" w:cs="Times New Roman"/>
        <w:sz w:val="18"/>
      </w:rPr>
    </w:lvl>
    <w:lvl w:ilvl="4">
      <w:start w:val="1"/>
      <w:numFmt w:val="lowerLetter"/>
      <w:lvlText w:val="%5."/>
      <w:lvlJc w:val="left"/>
      <w:pPr>
        <w:tabs>
          <w:tab w:val="num" w:pos="3600"/>
        </w:tabs>
        <w:ind w:left="3600" w:hanging="360"/>
      </w:pPr>
      <w:rPr>
        <w:rFonts w:ascii="Wingdings" w:hAnsi="Wingdings" w:cs="Times New Roman"/>
        <w:sz w:val="18"/>
      </w:rPr>
    </w:lvl>
    <w:lvl w:ilvl="5">
      <w:start w:val="1"/>
      <w:numFmt w:val="lowerRoman"/>
      <w:lvlText w:val="%6."/>
      <w:lvlJc w:val="right"/>
      <w:pPr>
        <w:tabs>
          <w:tab w:val="num" w:pos="4320"/>
        </w:tabs>
        <w:ind w:left="4320" w:hanging="180"/>
      </w:pPr>
      <w:rPr>
        <w:rFonts w:cs="Times New Roman"/>
        <w:i w:val="0"/>
      </w:rPr>
    </w:lvl>
    <w:lvl w:ilvl="6">
      <w:start w:val="1"/>
      <w:numFmt w:val="decimal"/>
      <w:lvlText w:val="%7."/>
      <w:lvlJc w:val="left"/>
      <w:pPr>
        <w:tabs>
          <w:tab w:val="num" w:pos="5040"/>
        </w:tabs>
        <w:ind w:left="5040" w:hanging="360"/>
      </w:pPr>
      <w:rPr>
        <w:rFonts w:ascii="Wingdings" w:hAnsi="Wingdings" w:cs="Times New Roman"/>
        <w:sz w:val="18"/>
      </w:rPr>
    </w:lvl>
    <w:lvl w:ilvl="7">
      <w:start w:val="1"/>
      <w:numFmt w:val="lowerLetter"/>
      <w:lvlText w:val="%8."/>
      <w:lvlJc w:val="left"/>
      <w:pPr>
        <w:tabs>
          <w:tab w:val="num" w:pos="5760"/>
        </w:tabs>
        <w:ind w:left="5760" w:hanging="360"/>
      </w:pPr>
      <w:rPr>
        <w:rFonts w:ascii="Wingdings" w:hAnsi="Wingdings" w:cs="Times New Roman"/>
        <w:sz w:val="18"/>
      </w:rPr>
    </w:lvl>
    <w:lvl w:ilvl="8">
      <w:start w:val="1"/>
      <w:numFmt w:val="lowerRoman"/>
      <w:lvlText w:val="%9."/>
      <w:lvlJc w:val="right"/>
      <w:pPr>
        <w:tabs>
          <w:tab w:val="num" w:pos="6480"/>
        </w:tabs>
        <w:ind w:left="6480" w:hanging="180"/>
      </w:pPr>
      <w:rPr>
        <w:rFonts w:ascii="Wingdings" w:hAnsi="Wingdings" w:cs="Times New Roman"/>
        <w:sz w:val="18"/>
      </w:rPr>
    </w:lvl>
  </w:abstractNum>
  <w:abstractNum w:abstractNumId="4">
    <w:nsid w:val="00000004"/>
    <w:multiLevelType w:val="singleLevel"/>
    <w:tmpl w:val="00000004"/>
    <w:name w:val="WW8Num3"/>
    <w:lvl w:ilvl="0">
      <w:start w:val="1"/>
      <w:numFmt w:val="bullet"/>
      <w:lvlText w:val=""/>
      <w:lvlJc w:val="left"/>
      <w:pPr>
        <w:tabs>
          <w:tab w:val="num" w:pos="720"/>
        </w:tabs>
        <w:ind w:left="720" w:hanging="360"/>
      </w:pPr>
      <w:rPr>
        <w:rFonts w:ascii="Symbol" w:hAnsi="Symbol"/>
      </w:rPr>
    </w:lvl>
  </w:abstractNum>
  <w:abstractNum w:abstractNumId="5">
    <w:nsid w:val="00000005"/>
    <w:multiLevelType w:val="singleLevel"/>
    <w:tmpl w:val="00000005"/>
    <w:name w:val="WW8Num4"/>
    <w:lvl w:ilvl="0">
      <w:start w:val="1"/>
      <w:numFmt w:val="bullet"/>
      <w:lvlText w:val=""/>
      <w:lvlJc w:val="left"/>
      <w:pPr>
        <w:tabs>
          <w:tab w:val="num" w:pos="1080"/>
        </w:tabs>
        <w:ind w:left="1080" w:hanging="360"/>
      </w:pPr>
      <w:rPr>
        <w:rFonts w:ascii="Symbol" w:hAnsi="Symbol"/>
      </w:rPr>
    </w:lvl>
  </w:abstractNum>
  <w:abstractNum w:abstractNumId="6">
    <w:nsid w:val="00000006"/>
    <w:multiLevelType w:val="singleLevel"/>
    <w:tmpl w:val="00000006"/>
    <w:name w:val="WW8Num5"/>
    <w:lvl w:ilvl="0">
      <w:start w:val="1"/>
      <w:numFmt w:val="decimal"/>
      <w:lvlText w:val="%1."/>
      <w:lvlJc w:val="left"/>
      <w:pPr>
        <w:tabs>
          <w:tab w:val="num" w:pos="1080"/>
        </w:tabs>
        <w:ind w:left="1080" w:hanging="360"/>
      </w:pPr>
      <w:rPr>
        <w:rFonts w:cs="Times New Roman"/>
      </w:rPr>
    </w:lvl>
  </w:abstractNum>
  <w:abstractNum w:abstractNumId="7">
    <w:nsid w:val="00000007"/>
    <w:multiLevelType w:val="multilevel"/>
    <w:tmpl w:val="00000007"/>
    <w:name w:val="WW8Num6"/>
    <w:lvl w:ilvl="0">
      <w:start w:val="1"/>
      <w:numFmt w:val="decimal"/>
      <w:lvlText w:val="%1."/>
      <w:lvlJc w:val="left"/>
      <w:pPr>
        <w:tabs>
          <w:tab w:val="num" w:pos="1080"/>
        </w:tabs>
        <w:ind w:left="1080" w:hanging="360"/>
      </w:pPr>
      <w:rPr>
        <w:rFonts w:ascii="Symbol" w:hAnsi="Symbol" w:cs="Times New Roman"/>
      </w:rPr>
    </w:lvl>
    <w:lvl w:ilvl="1">
      <w:start w:val="1"/>
      <w:numFmt w:val="bullet"/>
      <w:lvlText w:val=""/>
      <w:lvlJc w:val="left"/>
      <w:pPr>
        <w:tabs>
          <w:tab w:val="num" w:pos="1800"/>
        </w:tabs>
        <w:ind w:left="1800" w:hanging="360"/>
      </w:pPr>
      <w:rPr>
        <w:rFonts w:ascii="Symbol" w:hAnsi="Symbol"/>
      </w:rPr>
    </w:lvl>
    <w:lvl w:ilvl="2">
      <w:start w:val="1"/>
      <w:numFmt w:val="lowerRoman"/>
      <w:lvlText w:val="%3."/>
      <w:lvlJc w:val="right"/>
      <w:pPr>
        <w:tabs>
          <w:tab w:val="num" w:pos="2520"/>
        </w:tabs>
        <w:ind w:left="2520" w:hanging="180"/>
      </w:pPr>
      <w:rPr>
        <w:rFonts w:ascii="Symbol" w:hAnsi="Symbol" w:cs="Times New Roman"/>
      </w:rPr>
    </w:lvl>
    <w:lvl w:ilvl="3">
      <w:start w:val="1"/>
      <w:numFmt w:val="decimal"/>
      <w:lvlText w:val="%4."/>
      <w:lvlJc w:val="left"/>
      <w:pPr>
        <w:tabs>
          <w:tab w:val="num" w:pos="3240"/>
        </w:tabs>
        <w:ind w:left="3240" w:hanging="360"/>
      </w:pPr>
      <w:rPr>
        <w:rFonts w:ascii="Symbol" w:hAnsi="Symbol" w:cs="Times New Roman"/>
      </w:rPr>
    </w:lvl>
    <w:lvl w:ilvl="4">
      <w:start w:val="1"/>
      <w:numFmt w:val="lowerLetter"/>
      <w:lvlText w:val="%5."/>
      <w:lvlJc w:val="left"/>
      <w:pPr>
        <w:tabs>
          <w:tab w:val="num" w:pos="3960"/>
        </w:tabs>
        <w:ind w:left="3960" w:hanging="360"/>
      </w:pPr>
      <w:rPr>
        <w:rFonts w:ascii="Symbol" w:hAnsi="Symbol" w:cs="Times New Roman"/>
      </w:rPr>
    </w:lvl>
    <w:lvl w:ilvl="5">
      <w:start w:val="1"/>
      <w:numFmt w:val="lowerRoman"/>
      <w:lvlText w:val="%6."/>
      <w:lvlJc w:val="right"/>
      <w:pPr>
        <w:tabs>
          <w:tab w:val="num" w:pos="4680"/>
        </w:tabs>
        <w:ind w:left="4680" w:hanging="180"/>
      </w:pPr>
      <w:rPr>
        <w:rFonts w:ascii="Symbol" w:hAnsi="Symbol" w:cs="Times New Roman"/>
      </w:rPr>
    </w:lvl>
    <w:lvl w:ilvl="6">
      <w:start w:val="1"/>
      <w:numFmt w:val="decimal"/>
      <w:lvlText w:val="%7."/>
      <w:lvlJc w:val="left"/>
      <w:pPr>
        <w:tabs>
          <w:tab w:val="num" w:pos="5400"/>
        </w:tabs>
        <w:ind w:left="5400" w:hanging="360"/>
      </w:pPr>
      <w:rPr>
        <w:rFonts w:ascii="Symbol" w:hAnsi="Symbol" w:cs="Times New Roman"/>
      </w:rPr>
    </w:lvl>
    <w:lvl w:ilvl="7">
      <w:start w:val="1"/>
      <w:numFmt w:val="lowerLetter"/>
      <w:lvlText w:val="%8."/>
      <w:lvlJc w:val="left"/>
      <w:pPr>
        <w:tabs>
          <w:tab w:val="num" w:pos="6120"/>
        </w:tabs>
        <w:ind w:left="6120" w:hanging="360"/>
      </w:pPr>
      <w:rPr>
        <w:rFonts w:ascii="Symbol" w:hAnsi="Symbol" w:cs="Times New Roman"/>
      </w:rPr>
    </w:lvl>
    <w:lvl w:ilvl="8">
      <w:start w:val="1"/>
      <w:numFmt w:val="lowerRoman"/>
      <w:lvlText w:val="%9."/>
      <w:lvlJc w:val="right"/>
      <w:pPr>
        <w:tabs>
          <w:tab w:val="num" w:pos="6840"/>
        </w:tabs>
        <w:ind w:left="6840" w:hanging="180"/>
      </w:pPr>
      <w:rPr>
        <w:rFonts w:ascii="Symbol" w:hAnsi="Symbol" w:cs="Times New Roman"/>
      </w:rPr>
    </w:lvl>
  </w:abstractNum>
  <w:abstractNum w:abstractNumId="8">
    <w:nsid w:val="00000008"/>
    <w:multiLevelType w:val="singleLevel"/>
    <w:tmpl w:val="00000008"/>
    <w:name w:val="WW8Num7"/>
    <w:lvl w:ilvl="0">
      <w:start w:val="1"/>
      <w:numFmt w:val="lowerRoman"/>
      <w:lvlText w:val="%1."/>
      <w:lvlJc w:val="right"/>
      <w:pPr>
        <w:tabs>
          <w:tab w:val="num" w:pos="2160"/>
        </w:tabs>
        <w:ind w:left="2160" w:hanging="180"/>
      </w:pPr>
      <w:rPr>
        <w:rFonts w:cs="Times New Roman"/>
      </w:rPr>
    </w:lvl>
  </w:abstractNum>
  <w:abstractNum w:abstractNumId="9">
    <w:nsid w:val="00000009"/>
    <w:multiLevelType w:val="singleLevel"/>
    <w:tmpl w:val="00000009"/>
    <w:name w:val="WW8Num8"/>
    <w:lvl w:ilvl="0">
      <w:start w:val="1"/>
      <w:numFmt w:val="bullet"/>
      <w:lvlText w:val=""/>
      <w:lvlJc w:val="left"/>
      <w:pPr>
        <w:tabs>
          <w:tab w:val="num" w:pos="1080"/>
        </w:tabs>
        <w:ind w:left="1080" w:hanging="360"/>
      </w:pPr>
      <w:rPr>
        <w:rFonts w:ascii="Symbol" w:hAnsi="Symbol"/>
        <w:sz w:val="18"/>
      </w:rPr>
    </w:lvl>
  </w:abstractNum>
  <w:abstractNum w:abstractNumId="10">
    <w:nsid w:val="0000000A"/>
    <w:multiLevelType w:val="singleLevel"/>
    <w:tmpl w:val="0000000A"/>
    <w:name w:val="WW8Num9"/>
    <w:lvl w:ilvl="0">
      <w:start w:val="1"/>
      <w:numFmt w:val="bullet"/>
      <w:lvlText w:val=""/>
      <w:lvlJc w:val="left"/>
      <w:pPr>
        <w:tabs>
          <w:tab w:val="num" w:pos="720"/>
        </w:tabs>
        <w:ind w:left="720" w:hanging="360"/>
      </w:pPr>
      <w:rPr>
        <w:rFonts w:ascii="Symbol" w:hAnsi="Symbol"/>
      </w:rPr>
    </w:lvl>
  </w:abstractNum>
  <w:abstractNum w:abstractNumId="11">
    <w:nsid w:val="0000000B"/>
    <w:multiLevelType w:val="multilevel"/>
    <w:tmpl w:val="0000000B"/>
    <w:name w:val="WW8Num10"/>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12">
    <w:nsid w:val="0000000C"/>
    <w:multiLevelType w:val="multilevel"/>
    <w:tmpl w:val="0000000C"/>
    <w:name w:val="WW8Num11"/>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3">
    <w:nsid w:val="0000000D"/>
    <w:multiLevelType w:val="multilevel"/>
    <w:tmpl w:val="0000000D"/>
    <w:name w:val="WW8Num12"/>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4">
    <w:nsid w:val="0000000E"/>
    <w:multiLevelType w:val="multilevel"/>
    <w:tmpl w:val="0000000E"/>
    <w:name w:val="WW8Num13"/>
    <w:lvl w:ilvl="0">
      <w:start w:val="1"/>
      <w:numFmt w:val="bullet"/>
      <w:lvlText w:val=""/>
      <w:lvlJc w:val="left"/>
      <w:pPr>
        <w:tabs>
          <w:tab w:val="num" w:pos="1080"/>
        </w:tabs>
        <w:ind w:left="1080" w:hanging="360"/>
      </w:pPr>
      <w:rPr>
        <w:rFonts w:ascii="Symbol" w:hAnsi="Symbol"/>
        <w:color w:val="auto"/>
        <w:sz w:val="24"/>
      </w:rPr>
    </w:lvl>
    <w:lvl w:ilvl="1">
      <w:start w:val="1"/>
      <w:numFmt w:val="bullet"/>
      <w:lvlText w:val="o"/>
      <w:lvlJc w:val="left"/>
      <w:pPr>
        <w:tabs>
          <w:tab w:val="num" w:pos="1800"/>
        </w:tabs>
        <w:ind w:left="1800" w:hanging="360"/>
      </w:pPr>
      <w:rPr>
        <w:rFonts w:ascii="Courier New" w:hAnsi="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color w:val="auto"/>
        <w:sz w:val="24"/>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color w:val="auto"/>
        <w:sz w:val="24"/>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15">
    <w:nsid w:val="0000000F"/>
    <w:multiLevelType w:val="singleLevel"/>
    <w:tmpl w:val="0000000F"/>
    <w:name w:val="WW8Num15"/>
    <w:lvl w:ilvl="0">
      <w:start w:val="1"/>
      <w:numFmt w:val="decimal"/>
      <w:lvlText w:val="%1."/>
      <w:lvlJc w:val="left"/>
      <w:pPr>
        <w:tabs>
          <w:tab w:val="num" w:pos="1440"/>
        </w:tabs>
        <w:ind w:left="1440" w:hanging="360"/>
      </w:pPr>
      <w:rPr>
        <w:rFonts w:cs="Times New Roman"/>
      </w:rPr>
    </w:lvl>
  </w:abstractNum>
  <w:abstractNum w:abstractNumId="16">
    <w:nsid w:val="00000010"/>
    <w:multiLevelType w:val="singleLevel"/>
    <w:tmpl w:val="00000010"/>
    <w:name w:val="WW8Num17"/>
    <w:lvl w:ilvl="0">
      <w:start w:val="1"/>
      <w:numFmt w:val="lowerRoman"/>
      <w:lvlText w:val="%1)"/>
      <w:lvlJc w:val="left"/>
      <w:pPr>
        <w:tabs>
          <w:tab w:val="num" w:pos="1440"/>
        </w:tabs>
        <w:ind w:left="1440" w:hanging="720"/>
      </w:pPr>
      <w:rPr>
        <w:rFonts w:cs="Times New Roman"/>
      </w:rPr>
    </w:lvl>
  </w:abstractNum>
  <w:abstractNum w:abstractNumId="17">
    <w:nsid w:val="00000011"/>
    <w:multiLevelType w:val="singleLevel"/>
    <w:tmpl w:val="00000011"/>
    <w:name w:val="WW8Num18"/>
    <w:lvl w:ilvl="0">
      <w:start w:val="1"/>
      <w:numFmt w:val="decimal"/>
      <w:lvlText w:val="%1."/>
      <w:lvlJc w:val="left"/>
      <w:pPr>
        <w:tabs>
          <w:tab w:val="num" w:pos="1440"/>
        </w:tabs>
        <w:ind w:left="1440" w:hanging="360"/>
      </w:pPr>
      <w:rPr>
        <w:rFonts w:cs="Times New Roman"/>
      </w:rPr>
    </w:lvl>
  </w:abstractNum>
  <w:abstractNum w:abstractNumId="18">
    <w:nsid w:val="00000012"/>
    <w:multiLevelType w:val="singleLevel"/>
    <w:tmpl w:val="00000012"/>
    <w:name w:val="WW8Num19"/>
    <w:lvl w:ilvl="0">
      <w:start w:val="1"/>
      <w:numFmt w:val="bullet"/>
      <w:lvlText w:val=""/>
      <w:lvlJc w:val="left"/>
      <w:pPr>
        <w:tabs>
          <w:tab w:val="num" w:pos="1440"/>
        </w:tabs>
        <w:ind w:left="1440" w:hanging="360"/>
      </w:pPr>
      <w:rPr>
        <w:rFonts w:ascii="Symbol" w:hAnsi="Symbol"/>
      </w:rPr>
    </w:lvl>
  </w:abstractNum>
  <w:abstractNum w:abstractNumId="19">
    <w:nsid w:val="00000013"/>
    <w:multiLevelType w:val="multilevel"/>
    <w:tmpl w:val="00000013"/>
    <w:name w:val="WW8Num20"/>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0">
    <w:nsid w:val="00000014"/>
    <w:multiLevelType w:val="singleLevel"/>
    <w:tmpl w:val="00000014"/>
    <w:name w:val="WW8Num22"/>
    <w:lvl w:ilvl="0">
      <w:start w:val="1"/>
      <w:numFmt w:val="bullet"/>
      <w:lvlText w:val=""/>
      <w:lvlJc w:val="left"/>
      <w:pPr>
        <w:tabs>
          <w:tab w:val="num" w:pos="1080"/>
        </w:tabs>
        <w:ind w:left="1080" w:hanging="360"/>
      </w:pPr>
      <w:rPr>
        <w:rFonts w:ascii="Symbol" w:hAnsi="Symbol"/>
      </w:rPr>
    </w:lvl>
  </w:abstractNum>
  <w:abstractNum w:abstractNumId="21">
    <w:nsid w:val="00000015"/>
    <w:multiLevelType w:val="singleLevel"/>
    <w:tmpl w:val="00000015"/>
    <w:name w:val="WW8Num24"/>
    <w:lvl w:ilvl="0">
      <w:numFmt w:val="bullet"/>
      <w:lvlText w:val=""/>
      <w:lvlJc w:val="left"/>
      <w:pPr>
        <w:tabs>
          <w:tab w:val="num" w:pos="720"/>
        </w:tabs>
        <w:ind w:left="720" w:hanging="360"/>
      </w:pPr>
      <w:rPr>
        <w:rFonts w:ascii="Symbol" w:hAnsi="Symbol"/>
      </w:rPr>
    </w:lvl>
  </w:abstractNum>
  <w:abstractNum w:abstractNumId="22">
    <w:nsid w:val="00000016"/>
    <w:multiLevelType w:val="singleLevel"/>
    <w:tmpl w:val="00000016"/>
    <w:name w:val="WW8Num25"/>
    <w:lvl w:ilvl="0">
      <w:start w:val="1"/>
      <w:numFmt w:val="decimal"/>
      <w:lvlText w:val="%1."/>
      <w:lvlJc w:val="left"/>
      <w:pPr>
        <w:tabs>
          <w:tab w:val="num" w:pos="720"/>
        </w:tabs>
        <w:ind w:left="720" w:hanging="360"/>
      </w:pPr>
      <w:rPr>
        <w:rFonts w:cs="Times New Roman"/>
      </w:rPr>
    </w:lvl>
  </w:abstractNum>
  <w:abstractNum w:abstractNumId="23">
    <w:nsid w:val="00000017"/>
    <w:multiLevelType w:val="singleLevel"/>
    <w:tmpl w:val="00000017"/>
    <w:name w:val="WW8Num27"/>
    <w:lvl w:ilvl="0">
      <w:start w:val="1"/>
      <w:numFmt w:val="bullet"/>
      <w:lvlText w:val="−"/>
      <w:lvlJc w:val="left"/>
      <w:pPr>
        <w:tabs>
          <w:tab w:val="num" w:pos="720"/>
        </w:tabs>
        <w:ind w:left="720" w:hanging="360"/>
      </w:pPr>
      <w:rPr>
        <w:rFonts w:ascii="Arial" w:hAnsi="Arial"/>
      </w:rPr>
    </w:lvl>
  </w:abstractNum>
  <w:abstractNum w:abstractNumId="24">
    <w:nsid w:val="066E69CC"/>
    <w:multiLevelType w:val="hybridMultilevel"/>
    <w:tmpl w:val="17F43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16A5631E"/>
    <w:multiLevelType w:val="hybridMultilevel"/>
    <w:tmpl w:val="A2541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1E2A7415"/>
    <w:multiLevelType w:val="hybridMultilevel"/>
    <w:tmpl w:val="1046A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21D657E9"/>
    <w:multiLevelType w:val="hybridMultilevel"/>
    <w:tmpl w:val="8196DF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EFA791D"/>
    <w:multiLevelType w:val="hybridMultilevel"/>
    <w:tmpl w:val="202A4C9E"/>
    <w:name w:val="WW8Num5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9">
    <w:nsid w:val="389C72B5"/>
    <w:multiLevelType w:val="hybridMultilevel"/>
    <w:tmpl w:val="B1801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35B369F"/>
    <w:multiLevelType w:val="hybridMultilevel"/>
    <w:tmpl w:val="54325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BB94314"/>
    <w:multiLevelType w:val="hybridMultilevel"/>
    <w:tmpl w:val="16261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BD31685"/>
    <w:multiLevelType w:val="hybridMultilevel"/>
    <w:tmpl w:val="428A2ECC"/>
    <w:name w:val="WW8Num522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3">
    <w:nsid w:val="4C993D85"/>
    <w:multiLevelType w:val="hybridMultilevel"/>
    <w:tmpl w:val="B4C20C34"/>
    <w:name w:val="WW8Num5222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4">
    <w:nsid w:val="5F691171"/>
    <w:multiLevelType w:val="hybridMultilevel"/>
    <w:tmpl w:val="B0541C66"/>
    <w:name w:val="WW8Num5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5">
    <w:nsid w:val="677675CB"/>
    <w:multiLevelType w:val="multilevel"/>
    <w:tmpl w:val="3512629C"/>
    <w:lvl w:ilvl="0">
      <w:start w:val="1"/>
      <w:numFmt w:val="bullet"/>
      <w:pStyle w:val="TextBullet2"/>
      <w:lvlText w:val="-"/>
      <w:lvlJc w:val="left"/>
      <w:pPr>
        <w:tabs>
          <w:tab w:val="num" w:pos="1080"/>
        </w:tabs>
        <w:ind w:left="1080" w:hanging="360"/>
      </w:pPr>
      <w:rPr>
        <w:rFonts w:ascii="Arial" w:eastAsia="Times New Roman" w:hAnsi="Arial" w:hint="default"/>
        <w:sz w:val="18"/>
      </w:rPr>
    </w:lvl>
    <w:lvl w:ilvl="1">
      <w:start w:val="1"/>
      <w:numFmt w:val="bullet"/>
      <w:lvlText w:val=""/>
      <w:lvlJc w:val="left"/>
      <w:pPr>
        <w:tabs>
          <w:tab w:val="num" w:pos="1440"/>
        </w:tabs>
        <w:ind w:left="1440" w:hanging="360"/>
      </w:pPr>
      <w:rPr>
        <w:rFonts w:ascii="Wingdings 2" w:hAnsi="Wingdings 2"/>
        <w:sz w:val="18"/>
      </w:rPr>
    </w:lvl>
    <w:lvl w:ilvl="2">
      <w:start w:val="1"/>
      <w:numFmt w:val="bullet"/>
      <w:lvlText w:val="■"/>
      <w:lvlJc w:val="left"/>
      <w:pPr>
        <w:tabs>
          <w:tab w:val="num" w:pos="1800"/>
        </w:tabs>
        <w:ind w:left="1800" w:hanging="360"/>
      </w:pPr>
      <w:rPr>
        <w:rFonts w:ascii="StarSymbol" w:hAnsi="StarSymbol"/>
        <w:sz w:val="18"/>
      </w:rPr>
    </w:lvl>
    <w:lvl w:ilvl="3">
      <w:start w:val="1"/>
      <w:numFmt w:val="bullet"/>
      <w:lvlText w:val=""/>
      <w:lvlJc w:val="left"/>
      <w:pPr>
        <w:tabs>
          <w:tab w:val="num" w:pos="2160"/>
        </w:tabs>
        <w:ind w:left="2160" w:hanging="360"/>
      </w:pPr>
      <w:rPr>
        <w:rFonts w:ascii="Wingdings" w:hAnsi="Wingdings"/>
        <w:sz w:val="18"/>
      </w:rPr>
    </w:lvl>
    <w:lvl w:ilvl="4">
      <w:start w:val="1"/>
      <w:numFmt w:val="bullet"/>
      <w:lvlText w:val=""/>
      <w:lvlJc w:val="left"/>
      <w:pPr>
        <w:tabs>
          <w:tab w:val="num" w:pos="2520"/>
        </w:tabs>
        <w:ind w:left="2520" w:hanging="360"/>
      </w:pPr>
      <w:rPr>
        <w:rFonts w:ascii="Wingdings 2" w:hAnsi="Wingdings 2"/>
        <w:sz w:val="18"/>
      </w:rPr>
    </w:lvl>
    <w:lvl w:ilvl="5">
      <w:start w:val="1"/>
      <w:numFmt w:val="bullet"/>
      <w:lvlText w:val="■"/>
      <w:lvlJc w:val="left"/>
      <w:pPr>
        <w:tabs>
          <w:tab w:val="num" w:pos="2880"/>
        </w:tabs>
        <w:ind w:left="2880" w:hanging="360"/>
      </w:pPr>
      <w:rPr>
        <w:rFonts w:ascii="StarSymbol" w:hAnsi="StarSymbol"/>
        <w:sz w:val="18"/>
      </w:rPr>
    </w:lvl>
    <w:lvl w:ilvl="6">
      <w:start w:val="1"/>
      <w:numFmt w:val="bullet"/>
      <w:lvlText w:val=""/>
      <w:lvlJc w:val="left"/>
      <w:pPr>
        <w:tabs>
          <w:tab w:val="num" w:pos="3240"/>
        </w:tabs>
        <w:ind w:left="3240" w:hanging="360"/>
      </w:pPr>
      <w:rPr>
        <w:rFonts w:ascii="Wingdings" w:hAnsi="Wingdings"/>
        <w:sz w:val="18"/>
      </w:rPr>
    </w:lvl>
    <w:lvl w:ilvl="7">
      <w:start w:val="1"/>
      <w:numFmt w:val="bullet"/>
      <w:lvlText w:val=""/>
      <w:lvlJc w:val="left"/>
      <w:pPr>
        <w:tabs>
          <w:tab w:val="num" w:pos="3600"/>
        </w:tabs>
        <w:ind w:left="3600" w:hanging="360"/>
      </w:pPr>
      <w:rPr>
        <w:rFonts w:ascii="Wingdings 2" w:hAnsi="Wingdings 2"/>
        <w:sz w:val="18"/>
      </w:rPr>
    </w:lvl>
    <w:lvl w:ilvl="8">
      <w:start w:val="1"/>
      <w:numFmt w:val="bullet"/>
      <w:lvlText w:val="■"/>
      <w:lvlJc w:val="left"/>
      <w:pPr>
        <w:tabs>
          <w:tab w:val="num" w:pos="3960"/>
        </w:tabs>
        <w:ind w:left="3960" w:hanging="360"/>
      </w:pPr>
      <w:rPr>
        <w:rFonts w:ascii="StarSymbol" w:hAnsi="StarSymbol"/>
        <w:sz w:val="18"/>
      </w:rPr>
    </w:lvl>
  </w:abstractNum>
  <w:abstractNum w:abstractNumId="36">
    <w:nsid w:val="7CA51943"/>
    <w:multiLevelType w:val="hybridMultilevel"/>
    <w:tmpl w:val="157EC6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5"/>
  </w:num>
  <w:num w:numId="5">
    <w:abstractNumId w:val="33"/>
  </w:num>
  <w:num w:numId="6">
    <w:abstractNumId w:val="36"/>
  </w:num>
  <w:num w:numId="7">
    <w:abstractNumId w:val="24"/>
  </w:num>
  <w:num w:numId="8">
    <w:abstractNumId w:val="29"/>
  </w:num>
  <w:num w:numId="9">
    <w:abstractNumId w:val="30"/>
  </w:num>
  <w:num w:numId="10">
    <w:abstractNumId w:val="26"/>
  </w:num>
  <w:num w:numId="11">
    <w:abstractNumId w:val="27"/>
  </w:num>
  <w:num w:numId="12">
    <w:abstractNumId w:val="31"/>
  </w:num>
  <w:num w:numId="13">
    <w:abstractNumId w:val="2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revisionView w:markup="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pos w:val="beneathText"/>
    <w:footnote w:id="-1"/>
    <w:footnote w:id="0"/>
  </w:footnotePr>
  <w:endnotePr>
    <w:endnote w:id="-1"/>
    <w:endnote w:id="0"/>
  </w:endnotePr>
  <w:compat/>
  <w:rsids>
    <w:rsidRoot w:val="00EA6705"/>
    <w:rsid w:val="000205B8"/>
    <w:rsid w:val="00033A4E"/>
    <w:rsid w:val="0005055D"/>
    <w:rsid w:val="0005605D"/>
    <w:rsid w:val="00057CBB"/>
    <w:rsid w:val="00081C02"/>
    <w:rsid w:val="00096AF4"/>
    <w:rsid w:val="000B305A"/>
    <w:rsid w:val="000E0C50"/>
    <w:rsid w:val="00104BDB"/>
    <w:rsid w:val="00127A22"/>
    <w:rsid w:val="00132EA5"/>
    <w:rsid w:val="00150F0E"/>
    <w:rsid w:val="00164758"/>
    <w:rsid w:val="001849F2"/>
    <w:rsid w:val="001A5324"/>
    <w:rsid w:val="001B2F9F"/>
    <w:rsid w:val="001C1EA9"/>
    <w:rsid w:val="001C3DBF"/>
    <w:rsid w:val="001E2DD9"/>
    <w:rsid w:val="002332E1"/>
    <w:rsid w:val="002834AD"/>
    <w:rsid w:val="002D1CF6"/>
    <w:rsid w:val="003075E7"/>
    <w:rsid w:val="003125C1"/>
    <w:rsid w:val="00385985"/>
    <w:rsid w:val="003B0A48"/>
    <w:rsid w:val="003C2EF2"/>
    <w:rsid w:val="003C5EB3"/>
    <w:rsid w:val="003F133F"/>
    <w:rsid w:val="003F446F"/>
    <w:rsid w:val="00426685"/>
    <w:rsid w:val="00443F25"/>
    <w:rsid w:val="00450ABB"/>
    <w:rsid w:val="0045699A"/>
    <w:rsid w:val="004659B9"/>
    <w:rsid w:val="00475AEA"/>
    <w:rsid w:val="004933C8"/>
    <w:rsid w:val="004A7E76"/>
    <w:rsid w:val="004C2B8E"/>
    <w:rsid w:val="004C5658"/>
    <w:rsid w:val="004C5878"/>
    <w:rsid w:val="005016AF"/>
    <w:rsid w:val="00503120"/>
    <w:rsid w:val="00510631"/>
    <w:rsid w:val="00534CFA"/>
    <w:rsid w:val="00542815"/>
    <w:rsid w:val="005464CA"/>
    <w:rsid w:val="00550884"/>
    <w:rsid w:val="005744B5"/>
    <w:rsid w:val="005D7CFB"/>
    <w:rsid w:val="005F1340"/>
    <w:rsid w:val="00602719"/>
    <w:rsid w:val="00625861"/>
    <w:rsid w:val="00626551"/>
    <w:rsid w:val="00637A59"/>
    <w:rsid w:val="00637CA1"/>
    <w:rsid w:val="00645C3C"/>
    <w:rsid w:val="0064693F"/>
    <w:rsid w:val="00674A26"/>
    <w:rsid w:val="006A0A7A"/>
    <w:rsid w:val="006B3EED"/>
    <w:rsid w:val="006E7303"/>
    <w:rsid w:val="006F0A49"/>
    <w:rsid w:val="00720DFE"/>
    <w:rsid w:val="00740C02"/>
    <w:rsid w:val="00742668"/>
    <w:rsid w:val="00747F44"/>
    <w:rsid w:val="007543FB"/>
    <w:rsid w:val="00782311"/>
    <w:rsid w:val="007826A7"/>
    <w:rsid w:val="007A0D95"/>
    <w:rsid w:val="007B0C55"/>
    <w:rsid w:val="007C325D"/>
    <w:rsid w:val="007D523F"/>
    <w:rsid w:val="007E054D"/>
    <w:rsid w:val="00832ABC"/>
    <w:rsid w:val="00863FB2"/>
    <w:rsid w:val="00871C12"/>
    <w:rsid w:val="0089339B"/>
    <w:rsid w:val="008A4C80"/>
    <w:rsid w:val="008A6D33"/>
    <w:rsid w:val="008B10C3"/>
    <w:rsid w:val="008B6D5C"/>
    <w:rsid w:val="008C3014"/>
    <w:rsid w:val="008E729C"/>
    <w:rsid w:val="00905738"/>
    <w:rsid w:val="0091698C"/>
    <w:rsid w:val="009238E6"/>
    <w:rsid w:val="009305BE"/>
    <w:rsid w:val="00931E54"/>
    <w:rsid w:val="00961464"/>
    <w:rsid w:val="0098089A"/>
    <w:rsid w:val="009816DC"/>
    <w:rsid w:val="009B0819"/>
    <w:rsid w:val="009B3592"/>
    <w:rsid w:val="009B78B0"/>
    <w:rsid w:val="009E5468"/>
    <w:rsid w:val="00A177D9"/>
    <w:rsid w:val="00A3748C"/>
    <w:rsid w:val="00A51F92"/>
    <w:rsid w:val="00A6603C"/>
    <w:rsid w:val="00A73706"/>
    <w:rsid w:val="00A92592"/>
    <w:rsid w:val="00A94B27"/>
    <w:rsid w:val="00AB6126"/>
    <w:rsid w:val="00AF42B6"/>
    <w:rsid w:val="00B05F14"/>
    <w:rsid w:val="00B0748E"/>
    <w:rsid w:val="00B3651B"/>
    <w:rsid w:val="00B409A8"/>
    <w:rsid w:val="00B9072A"/>
    <w:rsid w:val="00BA33D8"/>
    <w:rsid w:val="00BA3965"/>
    <w:rsid w:val="00BA6B0F"/>
    <w:rsid w:val="00C15BBC"/>
    <w:rsid w:val="00C253D1"/>
    <w:rsid w:val="00C31AC7"/>
    <w:rsid w:val="00C32A76"/>
    <w:rsid w:val="00C35E3A"/>
    <w:rsid w:val="00C368A0"/>
    <w:rsid w:val="00C53BF4"/>
    <w:rsid w:val="00C70F68"/>
    <w:rsid w:val="00C801D6"/>
    <w:rsid w:val="00CC159D"/>
    <w:rsid w:val="00CD6D50"/>
    <w:rsid w:val="00D035BF"/>
    <w:rsid w:val="00D04E9C"/>
    <w:rsid w:val="00D060B9"/>
    <w:rsid w:val="00D17475"/>
    <w:rsid w:val="00D21600"/>
    <w:rsid w:val="00D32C0B"/>
    <w:rsid w:val="00D45164"/>
    <w:rsid w:val="00D46B99"/>
    <w:rsid w:val="00D52761"/>
    <w:rsid w:val="00D7764F"/>
    <w:rsid w:val="00DB16DC"/>
    <w:rsid w:val="00DB3ADD"/>
    <w:rsid w:val="00DD5CDC"/>
    <w:rsid w:val="00DE33FD"/>
    <w:rsid w:val="00DE5624"/>
    <w:rsid w:val="00DF0DE8"/>
    <w:rsid w:val="00E1230C"/>
    <w:rsid w:val="00E16459"/>
    <w:rsid w:val="00E213DD"/>
    <w:rsid w:val="00E23561"/>
    <w:rsid w:val="00E778DD"/>
    <w:rsid w:val="00E93DC1"/>
    <w:rsid w:val="00EA231D"/>
    <w:rsid w:val="00EA5C96"/>
    <w:rsid w:val="00EA6705"/>
    <w:rsid w:val="00EB34FB"/>
    <w:rsid w:val="00EE65A4"/>
    <w:rsid w:val="00EE6D1F"/>
    <w:rsid w:val="00F062C2"/>
    <w:rsid w:val="00F15F3E"/>
    <w:rsid w:val="00F33307"/>
    <w:rsid w:val="00F475C2"/>
    <w:rsid w:val="00F52BEE"/>
    <w:rsid w:val="00F56DE1"/>
    <w:rsid w:val="00FC052F"/>
    <w:rsid w:val="00FC65D1"/>
    <w:rsid w:val="00FE7853"/>
  </w:rsids>
  <m:mathPr>
    <m:mathFont m:val="Nimbus Sans L"/>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4659B9"/>
    <w:pPr>
      <w:widowControl w:val="0"/>
      <w:suppressAutoHyphens/>
      <w:spacing w:before="120" w:after="120"/>
      <w:ind w:left="360"/>
    </w:pPr>
    <w:rPr>
      <w:rFonts w:ascii="Calibri" w:hAnsi="Calibri" w:cs="Arial"/>
    </w:rPr>
  </w:style>
  <w:style w:type="paragraph" w:styleId="Heading1">
    <w:name w:val="heading 1"/>
    <w:basedOn w:val="Normal"/>
    <w:next w:val="Normal"/>
    <w:link w:val="Heading1Char"/>
    <w:uiPriority w:val="99"/>
    <w:qFormat/>
    <w:rsid w:val="004659B9"/>
    <w:pPr>
      <w:keepNext/>
      <w:spacing w:before="240" w:after="60"/>
      <w:outlineLvl w:val="0"/>
    </w:pPr>
    <w:rPr>
      <w:rFonts w:ascii="Arial" w:hAnsi="Arial"/>
      <w:b/>
      <w:bCs/>
      <w:kern w:val="1"/>
      <w:sz w:val="32"/>
      <w:szCs w:val="32"/>
    </w:rPr>
  </w:style>
  <w:style w:type="paragraph" w:styleId="Heading2">
    <w:name w:val="heading 2"/>
    <w:basedOn w:val="Normal"/>
    <w:next w:val="Normal"/>
    <w:link w:val="Heading2Char"/>
    <w:uiPriority w:val="99"/>
    <w:qFormat/>
    <w:rsid w:val="004659B9"/>
    <w:pPr>
      <w:keepNext/>
      <w:spacing w:before="240" w:after="60"/>
      <w:outlineLvl w:val="1"/>
    </w:pPr>
    <w:rPr>
      <w:rFonts w:ascii="Arial" w:hAnsi="Arial"/>
      <w:b/>
      <w:bCs/>
      <w:i/>
      <w:iCs/>
      <w:sz w:val="28"/>
      <w:szCs w:val="28"/>
    </w:rPr>
  </w:style>
  <w:style w:type="paragraph" w:styleId="Heading3">
    <w:name w:val="heading 3"/>
    <w:basedOn w:val="Normal"/>
    <w:next w:val="BodyText"/>
    <w:link w:val="Heading3Char"/>
    <w:uiPriority w:val="99"/>
    <w:qFormat/>
    <w:rsid w:val="004659B9"/>
    <w:pPr>
      <w:keepNext/>
      <w:numPr>
        <w:ilvl w:val="2"/>
        <w:numId w:val="1"/>
      </w:numPr>
      <w:tabs>
        <w:tab w:val="clear" w:pos="360"/>
        <w:tab w:val="num" w:pos="1440"/>
      </w:tabs>
      <w:spacing w:before="240"/>
      <w:ind w:left="2340"/>
      <w:outlineLvl w:val="2"/>
    </w:pPr>
    <w:rPr>
      <w:rFonts w:ascii="Nimbus Sans L" w:hAnsi="Nimbus Sans L" w:cs="Tahoma"/>
      <w:b/>
      <w:bCs/>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4659B9"/>
    <w:rPr>
      <w:rFonts w:ascii="Cambria" w:hAnsi="Cambria" w:cs="Times New Roman"/>
      <w:b/>
      <w:bCs/>
      <w:kern w:val="1"/>
      <w:sz w:val="32"/>
      <w:szCs w:val="32"/>
      <w:lang w:eastAsia="ar-SA" w:bidi="ar-SA"/>
    </w:rPr>
  </w:style>
  <w:style w:type="character" w:customStyle="1" w:styleId="Heading2Char">
    <w:name w:val="Heading 2 Char"/>
    <w:basedOn w:val="DefaultParagraphFont"/>
    <w:link w:val="Heading2"/>
    <w:uiPriority w:val="99"/>
    <w:locked/>
    <w:rsid w:val="004659B9"/>
    <w:rPr>
      <w:rFonts w:ascii="Cambria" w:hAnsi="Cambria" w:cs="Times New Roman"/>
      <w:b/>
      <w:bCs/>
      <w:i/>
      <w:iCs/>
      <w:sz w:val="28"/>
      <w:szCs w:val="28"/>
      <w:lang w:eastAsia="ar-SA" w:bidi="ar-SA"/>
    </w:rPr>
  </w:style>
  <w:style w:type="character" w:customStyle="1" w:styleId="Heading3Char">
    <w:name w:val="Heading 3 Char"/>
    <w:basedOn w:val="DefaultParagraphFont"/>
    <w:link w:val="Heading3"/>
    <w:uiPriority w:val="99"/>
    <w:locked/>
    <w:rsid w:val="004659B9"/>
    <w:rPr>
      <w:rFonts w:ascii="Nimbus Sans L" w:hAnsi="Nimbus Sans L" w:cs="Tahoma"/>
      <w:b/>
      <w:bCs/>
      <w:sz w:val="28"/>
      <w:szCs w:val="28"/>
    </w:rPr>
  </w:style>
  <w:style w:type="character" w:customStyle="1" w:styleId="WW8Num1z0">
    <w:name w:val="WW8Num1z0"/>
    <w:uiPriority w:val="99"/>
    <w:rsid w:val="004659B9"/>
    <w:rPr>
      <w:rFonts w:ascii="Symbol" w:hAnsi="Symbol"/>
    </w:rPr>
  </w:style>
  <w:style w:type="character" w:customStyle="1" w:styleId="WW8Num2z0">
    <w:name w:val="WW8Num2z0"/>
    <w:uiPriority w:val="99"/>
    <w:rsid w:val="004659B9"/>
    <w:rPr>
      <w:rFonts w:ascii="Wingdings" w:hAnsi="Wingdings"/>
      <w:sz w:val="18"/>
    </w:rPr>
  </w:style>
  <w:style w:type="character" w:customStyle="1" w:styleId="WW8Num2z5">
    <w:name w:val="WW8Num2z5"/>
    <w:uiPriority w:val="99"/>
    <w:rsid w:val="004659B9"/>
  </w:style>
  <w:style w:type="character" w:customStyle="1" w:styleId="WW8Num3z0">
    <w:name w:val="WW8Num3z0"/>
    <w:uiPriority w:val="99"/>
    <w:rsid w:val="004659B9"/>
    <w:rPr>
      <w:rFonts w:ascii="Symbol" w:hAnsi="Symbol"/>
    </w:rPr>
  </w:style>
  <w:style w:type="character" w:customStyle="1" w:styleId="WW8Num4z0">
    <w:name w:val="WW8Num4z0"/>
    <w:uiPriority w:val="99"/>
    <w:rsid w:val="004659B9"/>
    <w:rPr>
      <w:rFonts w:ascii="Symbol" w:hAnsi="Symbol"/>
    </w:rPr>
  </w:style>
  <w:style w:type="character" w:customStyle="1" w:styleId="WW8Num5z0">
    <w:name w:val="WW8Num5z0"/>
    <w:uiPriority w:val="99"/>
    <w:rsid w:val="004659B9"/>
  </w:style>
  <w:style w:type="character" w:customStyle="1" w:styleId="WW8Num6z0">
    <w:name w:val="WW8Num6z0"/>
    <w:uiPriority w:val="99"/>
    <w:rsid w:val="004659B9"/>
    <w:rPr>
      <w:rFonts w:ascii="Symbol" w:hAnsi="Symbol"/>
    </w:rPr>
  </w:style>
  <w:style w:type="character" w:customStyle="1" w:styleId="WW8Num6z1">
    <w:name w:val="WW8Num6z1"/>
    <w:uiPriority w:val="99"/>
    <w:rsid w:val="004659B9"/>
    <w:rPr>
      <w:rFonts w:ascii="Courier New" w:hAnsi="Courier New"/>
    </w:rPr>
  </w:style>
  <w:style w:type="character" w:customStyle="1" w:styleId="WW8Num7z0">
    <w:name w:val="WW8Num7z0"/>
    <w:uiPriority w:val="99"/>
    <w:rsid w:val="004659B9"/>
  </w:style>
  <w:style w:type="character" w:customStyle="1" w:styleId="WW8Num8z0">
    <w:name w:val="WW8Num8z0"/>
    <w:uiPriority w:val="99"/>
    <w:rsid w:val="004659B9"/>
    <w:rPr>
      <w:rFonts w:ascii="Wingdings" w:hAnsi="Wingdings"/>
      <w:sz w:val="18"/>
    </w:rPr>
  </w:style>
  <w:style w:type="character" w:customStyle="1" w:styleId="WW8Num9z0">
    <w:name w:val="WW8Num9z0"/>
    <w:uiPriority w:val="99"/>
    <w:rsid w:val="004659B9"/>
    <w:rPr>
      <w:rFonts w:ascii="Symbol" w:hAnsi="Symbol"/>
    </w:rPr>
  </w:style>
  <w:style w:type="character" w:customStyle="1" w:styleId="WW8Num10z0">
    <w:name w:val="WW8Num10z0"/>
    <w:uiPriority w:val="99"/>
    <w:rsid w:val="004659B9"/>
    <w:rPr>
      <w:rFonts w:ascii="Symbol" w:hAnsi="Symbol"/>
    </w:rPr>
  </w:style>
  <w:style w:type="character" w:customStyle="1" w:styleId="WW8Num10z1">
    <w:name w:val="WW8Num10z1"/>
    <w:uiPriority w:val="99"/>
    <w:rsid w:val="004659B9"/>
    <w:rPr>
      <w:rFonts w:ascii="Courier New" w:hAnsi="Courier New"/>
    </w:rPr>
  </w:style>
  <w:style w:type="character" w:customStyle="1" w:styleId="WW8Num10z2">
    <w:name w:val="WW8Num10z2"/>
    <w:uiPriority w:val="99"/>
    <w:rsid w:val="004659B9"/>
    <w:rPr>
      <w:rFonts w:ascii="Wingdings" w:hAnsi="Wingdings"/>
    </w:rPr>
  </w:style>
  <w:style w:type="character" w:customStyle="1" w:styleId="WW8Num11z0">
    <w:name w:val="WW8Num11z0"/>
    <w:uiPriority w:val="99"/>
    <w:rsid w:val="004659B9"/>
    <w:rPr>
      <w:rFonts w:ascii="Wingdings" w:hAnsi="Wingdings"/>
      <w:sz w:val="18"/>
    </w:rPr>
  </w:style>
  <w:style w:type="character" w:customStyle="1" w:styleId="WW8Num11z1">
    <w:name w:val="WW8Num11z1"/>
    <w:uiPriority w:val="99"/>
    <w:rsid w:val="004659B9"/>
    <w:rPr>
      <w:rFonts w:ascii="Wingdings 2" w:hAnsi="Wingdings 2"/>
      <w:sz w:val="18"/>
    </w:rPr>
  </w:style>
  <w:style w:type="character" w:customStyle="1" w:styleId="WW8Num11z2">
    <w:name w:val="WW8Num11z2"/>
    <w:uiPriority w:val="99"/>
    <w:rsid w:val="004659B9"/>
    <w:rPr>
      <w:rFonts w:ascii="StarSymbol" w:hAnsi="StarSymbol"/>
      <w:sz w:val="18"/>
    </w:rPr>
  </w:style>
  <w:style w:type="character" w:customStyle="1" w:styleId="WW8Num12z0">
    <w:name w:val="WW8Num12z0"/>
    <w:uiPriority w:val="99"/>
    <w:rsid w:val="004659B9"/>
    <w:rPr>
      <w:rFonts w:ascii="Wingdings" w:hAnsi="Wingdings"/>
      <w:sz w:val="18"/>
    </w:rPr>
  </w:style>
  <w:style w:type="character" w:customStyle="1" w:styleId="WW8Num12z1">
    <w:name w:val="WW8Num12z1"/>
    <w:uiPriority w:val="99"/>
    <w:rsid w:val="004659B9"/>
    <w:rPr>
      <w:rFonts w:ascii="Wingdings 2" w:hAnsi="Wingdings 2"/>
      <w:sz w:val="18"/>
    </w:rPr>
  </w:style>
  <w:style w:type="character" w:customStyle="1" w:styleId="WW8Num12z2">
    <w:name w:val="WW8Num12z2"/>
    <w:uiPriority w:val="99"/>
    <w:rsid w:val="004659B9"/>
    <w:rPr>
      <w:rFonts w:ascii="StarSymbol" w:hAnsi="StarSymbol"/>
      <w:sz w:val="18"/>
    </w:rPr>
  </w:style>
  <w:style w:type="character" w:customStyle="1" w:styleId="WW8Num13z0">
    <w:name w:val="WW8Num13z0"/>
    <w:uiPriority w:val="99"/>
    <w:rsid w:val="004659B9"/>
    <w:rPr>
      <w:rFonts w:ascii="Symbol" w:hAnsi="Symbol"/>
      <w:color w:val="auto"/>
      <w:sz w:val="24"/>
    </w:rPr>
  </w:style>
  <w:style w:type="character" w:customStyle="1" w:styleId="WW8Num13z1">
    <w:name w:val="WW8Num13z1"/>
    <w:uiPriority w:val="99"/>
    <w:rsid w:val="004659B9"/>
    <w:rPr>
      <w:rFonts w:ascii="Courier New" w:hAnsi="Courier New"/>
    </w:rPr>
  </w:style>
  <w:style w:type="character" w:customStyle="1" w:styleId="WW8Num13z2">
    <w:name w:val="WW8Num13z2"/>
    <w:uiPriority w:val="99"/>
    <w:rsid w:val="004659B9"/>
    <w:rPr>
      <w:rFonts w:ascii="Wingdings" w:hAnsi="Wingdings"/>
    </w:rPr>
  </w:style>
  <w:style w:type="character" w:customStyle="1" w:styleId="WW8Num14z0">
    <w:name w:val="WW8Num14z0"/>
    <w:uiPriority w:val="99"/>
    <w:rsid w:val="004659B9"/>
    <w:rPr>
      <w:rFonts w:ascii="Symbol" w:hAnsi="Symbol"/>
    </w:rPr>
  </w:style>
  <w:style w:type="character" w:customStyle="1" w:styleId="WW8Num15z0">
    <w:name w:val="WW8Num15z0"/>
    <w:uiPriority w:val="99"/>
    <w:rsid w:val="004659B9"/>
  </w:style>
  <w:style w:type="character" w:customStyle="1" w:styleId="WW8Num16z0">
    <w:name w:val="WW8Num16z0"/>
    <w:uiPriority w:val="99"/>
    <w:rsid w:val="004659B9"/>
    <w:rPr>
      <w:rFonts w:ascii="Symbol" w:hAnsi="Symbol"/>
    </w:rPr>
  </w:style>
  <w:style w:type="character" w:customStyle="1" w:styleId="WW8Num16z1">
    <w:name w:val="WW8Num16z1"/>
    <w:uiPriority w:val="99"/>
    <w:rsid w:val="004659B9"/>
    <w:rPr>
      <w:rFonts w:ascii="Courier New" w:hAnsi="Courier New"/>
    </w:rPr>
  </w:style>
  <w:style w:type="character" w:customStyle="1" w:styleId="WW8Num16z2">
    <w:name w:val="WW8Num16z2"/>
    <w:uiPriority w:val="99"/>
    <w:rsid w:val="004659B9"/>
    <w:rPr>
      <w:rFonts w:ascii="Wingdings" w:hAnsi="Wingdings"/>
    </w:rPr>
  </w:style>
  <w:style w:type="character" w:customStyle="1" w:styleId="WW8Num17z0">
    <w:name w:val="WW8Num17z0"/>
    <w:uiPriority w:val="99"/>
    <w:rsid w:val="004659B9"/>
  </w:style>
  <w:style w:type="character" w:customStyle="1" w:styleId="WW8Num19z0">
    <w:name w:val="WW8Num19z0"/>
    <w:uiPriority w:val="99"/>
    <w:rsid w:val="004659B9"/>
    <w:rPr>
      <w:rFonts w:ascii="Symbol" w:hAnsi="Symbol"/>
    </w:rPr>
  </w:style>
  <w:style w:type="character" w:customStyle="1" w:styleId="WW8Num19z1">
    <w:name w:val="WW8Num19z1"/>
    <w:uiPriority w:val="99"/>
    <w:rsid w:val="004659B9"/>
    <w:rPr>
      <w:rFonts w:ascii="Courier New" w:hAnsi="Courier New"/>
    </w:rPr>
  </w:style>
  <w:style w:type="character" w:customStyle="1" w:styleId="WW8Num19z2">
    <w:name w:val="WW8Num19z2"/>
    <w:uiPriority w:val="99"/>
    <w:rsid w:val="004659B9"/>
    <w:rPr>
      <w:rFonts w:ascii="Wingdings" w:hAnsi="Wingdings"/>
    </w:rPr>
  </w:style>
  <w:style w:type="character" w:customStyle="1" w:styleId="WW8Num20z1">
    <w:name w:val="WW8Num20z1"/>
    <w:uiPriority w:val="99"/>
    <w:rsid w:val="004659B9"/>
    <w:rPr>
      <w:rFonts w:ascii="Courier New" w:hAnsi="Courier New"/>
      <w:sz w:val="20"/>
    </w:rPr>
  </w:style>
  <w:style w:type="character" w:customStyle="1" w:styleId="WW8Num21z0">
    <w:name w:val="WW8Num21z0"/>
    <w:uiPriority w:val="99"/>
    <w:rsid w:val="004659B9"/>
  </w:style>
  <w:style w:type="character" w:customStyle="1" w:styleId="WW8Num22z0">
    <w:name w:val="WW8Num22z0"/>
    <w:uiPriority w:val="99"/>
    <w:rsid w:val="004659B9"/>
    <w:rPr>
      <w:rFonts w:ascii="Symbol" w:hAnsi="Symbol"/>
    </w:rPr>
  </w:style>
  <w:style w:type="character" w:customStyle="1" w:styleId="WW8Num22z1">
    <w:name w:val="WW8Num22z1"/>
    <w:uiPriority w:val="99"/>
    <w:rsid w:val="004659B9"/>
    <w:rPr>
      <w:rFonts w:ascii="Courier New" w:hAnsi="Courier New"/>
    </w:rPr>
  </w:style>
  <w:style w:type="character" w:customStyle="1" w:styleId="WW8Num22z2">
    <w:name w:val="WW8Num22z2"/>
    <w:uiPriority w:val="99"/>
    <w:rsid w:val="004659B9"/>
    <w:rPr>
      <w:rFonts w:ascii="Wingdings" w:hAnsi="Wingdings"/>
    </w:rPr>
  </w:style>
  <w:style w:type="character" w:customStyle="1" w:styleId="WW8Num23z0">
    <w:name w:val="WW8Num23z0"/>
    <w:uiPriority w:val="99"/>
    <w:rsid w:val="004659B9"/>
    <w:rPr>
      <w:rFonts w:ascii="Symbol" w:hAnsi="Symbol"/>
    </w:rPr>
  </w:style>
  <w:style w:type="character" w:customStyle="1" w:styleId="WW8Num23z1">
    <w:name w:val="WW8Num23z1"/>
    <w:uiPriority w:val="99"/>
    <w:rsid w:val="004659B9"/>
    <w:rPr>
      <w:rFonts w:ascii="Symbol" w:hAnsi="Symbol"/>
    </w:rPr>
  </w:style>
  <w:style w:type="character" w:customStyle="1" w:styleId="WW8Num23z2">
    <w:name w:val="WW8Num23z2"/>
    <w:uiPriority w:val="99"/>
    <w:rsid w:val="004659B9"/>
    <w:rPr>
      <w:rFonts w:ascii="Wingdings" w:hAnsi="Wingdings"/>
    </w:rPr>
  </w:style>
  <w:style w:type="character" w:customStyle="1" w:styleId="WW8Num24z0">
    <w:name w:val="WW8Num24z0"/>
    <w:uiPriority w:val="99"/>
    <w:rsid w:val="004659B9"/>
    <w:rPr>
      <w:rFonts w:ascii="Symbol" w:hAnsi="Symbol"/>
    </w:rPr>
  </w:style>
  <w:style w:type="character" w:customStyle="1" w:styleId="WW8Num24z1">
    <w:name w:val="WW8Num24z1"/>
    <w:uiPriority w:val="99"/>
    <w:rsid w:val="004659B9"/>
    <w:rPr>
      <w:rFonts w:ascii="Courier New" w:hAnsi="Courier New"/>
    </w:rPr>
  </w:style>
  <w:style w:type="character" w:customStyle="1" w:styleId="WW8Num24z2">
    <w:name w:val="WW8Num24z2"/>
    <w:uiPriority w:val="99"/>
    <w:rsid w:val="004659B9"/>
    <w:rPr>
      <w:rFonts w:ascii="Wingdings" w:hAnsi="Wingdings"/>
    </w:rPr>
  </w:style>
  <w:style w:type="character" w:customStyle="1" w:styleId="WW8Num24z3">
    <w:name w:val="WW8Num24z3"/>
    <w:uiPriority w:val="99"/>
    <w:rsid w:val="004659B9"/>
    <w:rPr>
      <w:rFonts w:ascii="Symbol" w:hAnsi="Symbol"/>
    </w:rPr>
  </w:style>
  <w:style w:type="character" w:customStyle="1" w:styleId="WW8Num25z0">
    <w:name w:val="WW8Num25z0"/>
    <w:uiPriority w:val="99"/>
    <w:rsid w:val="004659B9"/>
  </w:style>
  <w:style w:type="character" w:customStyle="1" w:styleId="WW8Num26z0">
    <w:name w:val="WW8Num26z0"/>
    <w:uiPriority w:val="99"/>
    <w:rsid w:val="004659B9"/>
    <w:rPr>
      <w:rFonts w:ascii="Symbol" w:hAnsi="Symbol"/>
    </w:rPr>
  </w:style>
  <w:style w:type="character" w:customStyle="1" w:styleId="WW8Num26z1">
    <w:name w:val="WW8Num26z1"/>
    <w:uiPriority w:val="99"/>
    <w:rsid w:val="004659B9"/>
    <w:rPr>
      <w:rFonts w:ascii="Courier New" w:hAnsi="Courier New"/>
    </w:rPr>
  </w:style>
  <w:style w:type="character" w:customStyle="1" w:styleId="WW8Num26z2">
    <w:name w:val="WW8Num26z2"/>
    <w:uiPriority w:val="99"/>
    <w:rsid w:val="004659B9"/>
    <w:rPr>
      <w:rFonts w:ascii="Wingdings" w:hAnsi="Wingdings"/>
    </w:rPr>
  </w:style>
  <w:style w:type="character" w:customStyle="1" w:styleId="WW8Num27z0">
    <w:name w:val="WW8Num27z0"/>
    <w:uiPriority w:val="99"/>
    <w:rsid w:val="004659B9"/>
    <w:rPr>
      <w:rFonts w:ascii="Arial" w:hAnsi="Arial"/>
    </w:rPr>
  </w:style>
  <w:style w:type="character" w:customStyle="1" w:styleId="WW8Num27z1">
    <w:name w:val="WW8Num27z1"/>
    <w:uiPriority w:val="99"/>
    <w:rsid w:val="004659B9"/>
    <w:rPr>
      <w:rFonts w:ascii="Courier New" w:hAnsi="Courier New"/>
    </w:rPr>
  </w:style>
  <w:style w:type="character" w:customStyle="1" w:styleId="WW8Num27z2">
    <w:name w:val="WW8Num27z2"/>
    <w:uiPriority w:val="99"/>
    <w:rsid w:val="004659B9"/>
    <w:rPr>
      <w:rFonts w:ascii="Wingdings" w:hAnsi="Wingdings"/>
    </w:rPr>
  </w:style>
  <w:style w:type="character" w:customStyle="1" w:styleId="WW8Num27z3">
    <w:name w:val="WW8Num27z3"/>
    <w:uiPriority w:val="99"/>
    <w:rsid w:val="004659B9"/>
    <w:rPr>
      <w:rFonts w:ascii="Symbol" w:hAnsi="Symbol"/>
    </w:rPr>
  </w:style>
  <w:style w:type="character" w:customStyle="1" w:styleId="WW8Num28z0">
    <w:name w:val="WW8Num28z0"/>
    <w:uiPriority w:val="99"/>
    <w:rsid w:val="004659B9"/>
  </w:style>
  <w:style w:type="character" w:customStyle="1" w:styleId="WW8Num28z1">
    <w:name w:val="WW8Num28z1"/>
    <w:uiPriority w:val="99"/>
    <w:rsid w:val="004659B9"/>
    <w:rPr>
      <w:rFonts w:ascii="Symbol" w:hAnsi="Symbol"/>
    </w:rPr>
  </w:style>
  <w:style w:type="character" w:customStyle="1" w:styleId="WW8Num2z1">
    <w:name w:val="WW8Num2z1"/>
    <w:uiPriority w:val="99"/>
    <w:rsid w:val="004659B9"/>
    <w:rPr>
      <w:rFonts w:ascii="Wingdings 2" w:hAnsi="Wingdings 2"/>
      <w:sz w:val="18"/>
    </w:rPr>
  </w:style>
  <w:style w:type="character" w:customStyle="1" w:styleId="WW8Num2z2">
    <w:name w:val="WW8Num2z2"/>
    <w:uiPriority w:val="99"/>
    <w:rsid w:val="004659B9"/>
    <w:rPr>
      <w:rFonts w:ascii="StarSymbol" w:hAnsi="StarSymbol"/>
      <w:sz w:val="18"/>
    </w:rPr>
  </w:style>
  <w:style w:type="character" w:customStyle="1" w:styleId="WW8Num6z2">
    <w:name w:val="WW8Num6z2"/>
    <w:uiPriority w:val="99"/>
    <w:rsid w:val="004659B9"/>
    <w:rPr>
      <w:rFonts w:ascii="Wingdings" w:hAnsi="Wingdings"/>
    </w:rPr>
  </w:style>
  <w:style w:type="character" w:customStyle="1" w:styleId="WW8Num13z3">
    <w:name w:val="WW8Num13z3"/>
    <w:uiPriority w:val="99"/>
    <w:rsid w:val="004659B9"/>
    <w:rPr>
      <w:rFonts w:ascii="Symbol" w:hAnsi="Symbol"/>
    </w:rPr>
  </w:style>
  <w:style w:type="character" w:customStyle="1" w:styleId="WW8Num14z1">
    <w:name w:val="WW8Num14z1"/>
    <w:uiPriority w:val="99"/>
    <w:rsid w:val="004659B9"/>
    <w:rPr>
      <w:rFonts w:ascii="Courier New" w:hAnsi="Courier New"/>
    </w:rPr>
  </w:style>
  <w:style w:type="character" w:customStyle="1" w:styleId="WW8Num14z2">
    <w:name w:val="WW8Num14z2"/>
    <w:uiPriority w:val="99"/>
    <w:rsid w:val="004659B9"/>
    <w:rPr>
      <w:rFonts w:ascii="Wingdings" w:hAnsi="Wingdings"/>
    </w:rPr>
  </w:style>
  <w:style w:type="character" w:customStyle="1" w:styleId="WW8Num29z0">
    <w:name w:val="WW8Num29z0"/>
    <w:uiPriority w:val="99"/>
    <w:rsid w:val="004659B9"/>
    <w:rPr>
      <w:rFonts w:ascii="Symbol" w:hAnsi="Symbol"/>
    </w:rPr>
  </w:style>
  <w:style w:type="character" w:customStyle="1" w:styleId="WW8Num29z1">
    <w:name w:val="WW8Num29z1"/>
    <w:uiPriority w:val="99"/>
    <w:rsid w:val="004659B9"/>
    <w:rPr>
      <w:rFonts w:ascii="Courier New" w:hAnsi="Courier New"/>
    </w:rPr>
  </w:style>
  <w:style w:type="character" w:customStyle="1" w:styleId="WW8Num29z2">
    <w:name w:val="WW8Num29z2"/>
    <w:uiPriority w:val="99"/>
    <w:rsid w:val="004659B9"/>
    <w:rPr>
      <w:rFonts w:ascii="Wingdings" w:hAnsi="Wingdings"/>
    </w:rPr>
  </w:style>
  <w:style w:type="character" w:customStyle="1" w:styleId="WW8Num33z0">
    <w:name w:val="WW8Num33z0"/>
    <w:uiPriority w:val="99"/>
    <w:rsid w:val="004659B9"/>
    <w:rPr>
      <w:rFonts w:ascii="Symbol" w:hAnsi="Symbol"/>
    </w:rPr>
  </w:style>
  <w:style w:type="character" w:customStyle="1" w:styleId="WW8Num33z1">
    <w:name w:val="WW8Num33z1"/>
    <w:uiPriority w:val="99"/>
    <w:rsid w:val="004659B9"/>
    <w:rPr>
      <w:rFonts w:ascii="Courier New" w:hAnsi="Courier New"/>
    </w:rPr>
  </w:style>
  <w:style w:type="character" w:customStyle="1" w:styleId="WW8Num33z2">
    <w:name w:val="WW8Num33z2"/>
    <w:uiPriority w:val="99"/>
    <w:rsid w:val="004659B9"/>
    <w:rPr>
      <w:rFonts w:ascii="Wingdings" w:hAnsi="Wingdings"/>
    </w:rPr>
  </w:style>
  <w:style w:type="character" w:customStyle="1" w:styleId="WW8Num36z0">
    <w:name w:val="WW8Num36z0"/>
    <w:uiPriority w:val="99"/>
    <w:rsid w:val="004659B9"/>
    <w:rPr>
      <w:rFonts w:ascii="Symbol" w:hAnsi="Symbol"/>
    </w:rPr>
  </w:style>
  <w:style w:type="character" w:customStyle="1" w:styleId="WW8Num36z1">
    <w:name w:val="WW8Num36z1"/>
    <w:uiPriority w:val="99"/>
    <w:rsid w:val="004659B9"/>
    <w:rPr>
      <w:rFonts w:ascii="Courier New" w:hAnsi="Courier New"/>
    </w:rPr>
  </w:style>
  <w:style w:type="character" w:customStyle="1" w:styleId="WW8Num36z2">
    <w:name w:val="WW8Num36z2"/>
    <w:uiPriority w:val="99"/>
    <w:rsid w:val="004659B9"/>
    <w:rPr>
      <w:rFonts w:ascii="Wingdings" w:hAnsi="Wingdings"/>
    </w:rPr>
  </w:style>
  <w:style w:type="character" w:customStyle="1" w:styleId="WW8Num39z0">
    <w:name w:val="WW8Num39z0"/>
    <w:uiPriority w:val="99"/>
    <w:rsid w:val="004659B9"/>
    <w:rPr>
      <w:rFonts w:ascii="Symbol" w:hAnsi="Symbol"/>
    </w:rPr>
  </w:style>
  <w:style w:type="character" w:customStyle="1" w:styleId="WW8Num39z1">
    <w:name w:val="WW8Num39z1"/>
    <w:uiPriority w:val="99"/>
    <w:rsid w:val="004659B9"/>
    <w:rPr>
      <w:rFonts w:ascii="Courier New" w:hAnsi="Courier New"/>
    </w:rPr>
  </w:style>
  <w:style w:type="character" w:customStyle="1" w:styleId="WW8Num39z2">
    <w:name w:val="WW8Num39z2"/>
    <w:uiPriority w:val="99"/>
    <w:rsid w:val="004659B9"/>
    <w:rPr>
      <w:rFonts w:ascii="Wingdings" w:hAnsi="Wingdings"/>
    </w:rPr>
  </w:style>
  <w:style w:type="character" w:styleId="Hyperlink">
    <w:name w:val="Hyperlink"/>
    <w:basedOn w:val="DefaultParagraphFont"/>
    <w:uiPriority w:val="99"/>
    <w:rsid w:val="004659B9"/>
    <w:rPr>
      <w:rFonts w:cs="Times New Roman"/>
      <w:color w:val="0000FF"/>
      <w:u w:val="single"/>
    </w:rPr>
  </w:style>
  <w:style w:type="character" w:customStyle="1" w:styleId="TextChar">
    <w:name w:val="Text Char"/>
    <w:basedOn w:val="DefaultParagraphFont"/>
    <w:uiPriority w:val="99"/>
    <w:rsid w:val="004659B9"/>
    <w:rPr>
      <w:rFonts w:ascii="Arial" w:hAnsi="Arial" w:cs="Arial"/>
      <w:b/>
      <w:sz w:val="18"/>
      <w:szCs w:val="18"/>
      <w:lang w:val="en-US" w:eastAsia="ar-SA" w:bidi="ar-SA"/>
    </w:rPr>
  </w:style>
  <w:style w:type="character" w:styleId="FollowedHyperlink">
    <w:name w:val="FollowedHyperlink"/>
    <w:basedOn w:val="DefaultParagraphFont"/>
    <w:uiPriority w:val="99"/>
    <w:rsid w:val="004659B9"/>
    <w:rPr>
      <w:rFonts w:cs="Times New Roman"/>
      <w:color w:val="800080"/>
      <w:u w:val="single"/>
    </w:rPr>
  </w:style>
  <w:style w:type="character" w:styleId="CommentReference">
    <w:name w:val="annotation reference"/>
    <w:basedOn w:val="DefaultParagraphFont"/>
    <w:uiPriority w:val="99"/>
    <w:rsid w:val="004659B9"/>
    <w:rPr>
      <w:rFonts w:cs="Times New Roman"/>
      <w:sz w:val="16"/>
      <w:szCs w:val="16"/>
    </w:rPr>
  </w:style>
  <w:style w:type="character" w:customStyle="1" w:styleId="BodyTextChar">
    <w:name w:val="Body Text Char"/>
    <w:basedOn w:val="DefaultParagraphFont"/>
    <w:uiPriority w:val="99"/>
    <w:rsid w:val="004659B9"/>
    <w:rPr>
      <w:rFonts w:ascii="Calibri" w:hAnsi="Calibri" w:cs="Arial"/>
      <w:lang w:eastAsia="ar-SA" w:bidi="ar-SA"/>
    </w:rPr>
  </w:style>
  <w:style w:type="character" w:customStyle="1" w:styleId="HeaderChar">
    <w:name w:val="Header Char"/>
    <w:basedOn w:val="DefaultParagraphFont"/>
    <w:uiPriority w:val="99"/>
    <w:rsid w:val="004659B9"/>
    <w:rPr>
      <w:rFonts w:ascii="Calibri" w:hAnsi="Calibri" w:cs="Arial"/>
      <w:lang w:eastAsia="ar-SA" w:bidi="ar-SA"/>
    </w:rPr>
  </w:style>
  <w:style w:type="character" w:customStyle="1" w:styleId="FooterChar">
    <w:name w:val="Footer Char"/>
    <w:basedOn w:val="DefaultParagraphFont"/>
    <w:uiPriority w:val="99"/>
    <w:rsid w:val="004659B9"/>
    <w:rPr>
      <w:rFonts w:ascii="Calibri" w:hAnsi="Calibri" w:cs="Arial"/>
      <w:lang w:eastAsia="ar-SA" w:bidi="ar-SA"/>
    </w:rPr>
  </w:style>
  <w:style w:type="character" w:customStyle="1" w:styleId="BalloonTextChar">
    <w:name w:val="Balloon Text Char"/>
    <w:basedOn w:val="DefaultParagraphFont"/>
    <w:uiPriority w:val="99"/>
    <w:rsid w:val="004659B9"/>
    <w:rPr>
      <w:rFonts w:cs="Arial"/>
      <w:sz w:val="2"/>
      <w:lang w:eastAsia="ar-SA" w:bidi="ar-SA"/>
    </w:rPr>
  </w:style>
  <w:style w:type="character" w:customStyle="1" w:styleId="HTMLPreformattedChar">
    <w:name w:val="HTML Preformatted Char"/>
    <w:basedOn w:val="DefaultParagraphFont"/>
    <w:uiPriority w:val="99"/>
    <w:rsid w:val="004659B9"/>
    <w:rPr>
      <w:rFonts w:ascii="Courier New" w:hAnsi="Courier New" w:cs="Courier New"/>
      <w:sz w:val="20"/>
      <w:szCs w:val="20"/>
      <w:lang w:eastAsia="ar-SA" w:bidi="ar-SA"/>
    </w:rPr>
  </w:style>
  <w:style w:type="character" w:customStyle="1" w:styleId="CommentTextChar">
    <w:name w:val="Comment Text Char"/>
    <w:basedOn w:val="DefaultParagraphFont"/>
    <w:uiPriority w:val="99"/>
    <w:rsid w:val="004659B9"/>
    <w:rPr>
      <w:rFonts w:ascii="Calibri" w:hAnsi="Calibri" w:cs="Arial"/>
      <w:sz w:val="20"/>
      <w:szCs w:val="20"/>
      <w:lang w:eastAsia="ar-SA" w:bidi="ar-SA"/>
    </w:rPr>
  </w:style>
  <w:style w:type="character" w:customStyle="1" w:styleId="CommentSubjectChar">
    <w:name w:val="Comment Subject Char"/>
    <w:basedOn w:val="CommentTextChar"/>
    <w:uiPriority w:val="99"/>
    <w:rsid w:val="004659B9"/>
    <w:rPr>
      <w:b/>
      <w:bCs/>
    </w:rPr>
  </w:style>
  <w:style w:type="character" w:customStyle="1" w:styleId="DocumentMapChar">
    <w:name w:val="Document Map Char"/>
    <w:basedOn w:val="DefaultParagraphFont"/>
    <w:uiPriority w:val="99"/>
    <w:rsid w:val="004659B9"/>
    <w:rPr>
      <w:rFonts w:cs="Times New Roman"/>
      <w:sz w:val="2"/>
      <w:lang w:eastAsia="ar-SA" w:bidi="ar-SA"/>
    </w:rPr>
  </w:style>
  <w:style w:type="character" w:styleId="Strong">
    <w:name w:val="Strong"/>
    <w:basedOn w:val="DefaultParagraphFont"/>
    <w:uiPriority w:val="99"/>
    <w:qFormat/>
    <w:rsid w:val="004659B9"/>
    <w:rPr>
      <w:rFonts w:cs="Times New Roman"/>
      <w:b/>
      <w:bCs/>
    </w:rPr>
  </w:style>
  <w:style w:type="character" w:customStyle="1" w:styleId="nobr">
    <w:name w:val="nobr"/>
    <w:basedOn w:val="DefaultParagraphFont"/>
    <w:uiPriority w:val="99"/>
    <w:rsid w:val="004659B9"/>
    <w:rPr>
      <w:rFonts w:cs="Times New Roman"/>
    </w:rPr>
  </w:style>
  <w:style w:type="paragraph" w:customStyle="1" w:styleId="Heading">
    <w:name w:val="Heading"/>
    <w:basedOn w:val="Normal"/>
    <w:next w:val="BodyText"/>
    <w:uiPriority w:val="99"/>
    <w:rsid w:val="004659B9"/>
    <w:pPr>
      <w:keepNext/>
      <w:spacing w:before="240"/>
    </w:pPr>
    <w:rPr>
      <w:rFonts w:ascii="Arial" w:eastAsia="Arial Unicode MS" w:hAnsi="Arial" w:cs="Tahoma"/>
      <w:sz w:val="28"/>
      <w:szCs w:val="28"/>
    </w:rPr>
  </w:style>
  <w:style w:type="paragraph" w:styleId="BodyText">
    <w:name w:val="Body Text"/>
    <w:basedOn w:val="Normal"/>
    <w:link w:val="BodyTextChar1"/>
    <w:uiPriority w:val="99"/>
    <w:rsid w:val="004659B9"/>
    <w:pPr>
      <w:spacing w:before="0"/>
    </w:pPr>
  </w:style>
  <w:style w:type="character" w:customStyle="1" w:styleId="BodyTextChar1">
    <w:name w:val="Body Text Char1"/>
    <w:basedOn w:val="DefaultParagraphFont"/>
    <w:link w:val="BodyText"/>
    <w:uiPriority w:val="99"/>
    <w:semiHidden/>
    <w:locked/>
    <w:rsid w:val="00C253D1"/>
    <w:rPr>
      <w:rFonts w:ascii="Calibri" w:hAnsi="Calibri" w:cs="Arial"/>
    </w:rPr>
  </w:style>
  <w:style w:type="paragraph" w:styleId="List">
    <w:name w:val="List"/>
    <w:basedOn w:val="BodyText"/>
    <w:uiPriority w:val="99"/>
    <w:rsid w:val="004659B9"/>
    <w:rPr>
      <w:rFonts w:cs="Tahoma"/>
    </w:rPr>
  </w:style>
  <w:style w:type="paragraph" w:styleId="Caption">
    <w:name w:val="caption"/>
    <w:basedOn w:val="Normal"/>
    <w:uiPriority w:val="99"/>
    <w:qFormat/>
    <w:rsid w:val="004659B9"/>
    <w:pPr>
      <w:suppressLineNumbers/>
    </w:pPr>
    <w:rPr>
      <w:rFonts w:cs="Tahoma"/>
      <w:i/>
      <w:iCs/>
      <w:sz w:val="24"/>
      <w:szCs w:val="24"/>
    </w:rPr>
  </w:style>
  <w:style w:type="paragraph" w:customStyle="1" w:styleId="Index">
    <w:name w:val="Index"/>
    <w:basedOn w:val="Normal"/>
    <w:uiPriority w:val="99"/>
    <w:rsid w:val="004659B9"/>
    <w:pPr>
      <w:suppressLineNumbers/>
    </w:pPr>
    <w:rPr>
      <w:rFonts w:cs="Tahoma"/>
    </w:rPr>
  </w:style>
  <w:style w:type="paragraph" w:customStyle="1" w:styleId="Text">
    <w:name w:val="Text"/>
    <w:basedOn w:val="Normal"/>
    <w:link w:val="TextChar1"/>
    <w:autoRedefine/>
    <w:uiPriority w:val="99"/>
    <w:rsid w:val="008C3014"/>
    <w:pPr>
      <w:spacing w:line="288" w:lineRule="auto"/>
      <w:ind w:left="0"/>
    </w:pPr>
    <w:rPr>
      <w:rFonts w:ascii="Arial" w:hAnsi="Arial"/>
      <w:b/>
      <w:sz w:val="18"/>
      <w:szCs w:val="18"/>
    </w:rPr>
  </w:style>
  <w:style w:type="paragraph" w:customStyle="1" w:styleId="FirstTitle">
    <w:name w:val="First Title"/>
    <w:uiPriority w:val="99"/>
    <w:rsid w:val="004659B9"/>
    <w:pPr>
      <w:widowControl w:val="0"/>
      <w:suppressAutoHyphens/>
      <w:spacing w:before="120" w:after="120"/>
    </w:pPr>
    <w:rPr>
      <w:rFonts w:ascii="Arial" w:hAnsi="Arial" w:cs="Arial"/>
      <w:b/>
      <w:sz w:val="28"/>
      <w:szCs w:val="28"/>
    </w:rPr>
  </w:style>
  <w:style w:type="paragraph" w:customStyle="1" w:styleId="RNumbering">
    <w:name w:val="R Numbering"/>
    <w:uiPriority w:val="99"/>
    <w:rsid w:val="004659B9"/>
    <w:pPr>
      <w:widowControl w:val="0"/>
      <w:suppressAutoHyphens/>
      <w:spacing w:before="120" w:after="120"/>
      <w:ind w:left="360"/>
    </w:pPr>
    <w:rPr>
      <w:rFonts w:ascii="Arial" w:hAnsi="Arial" w:cs="Arial"/>
    </w:rPr>
  </w:style>
  <w:style w:type="paragraph" w:customStyle="1" w:styleId="copyright">
    <w:name w:val="copyright"/>
    <w:uiPriority w:val="99"/>
    <w:rsid w:val="004659B9"/>
    <w:pPr>
      <w:widowControl w:val="0"/>
      <w:pBdr>
        <w:bottom w:val="single" w:sz="4" w:space="1" w:color="000000"/>
      </w:pBdr>
      <w:suppressAutoHyphens/>
    </w:pPr>
    <w:rPr>
      <w:rFonts w:ascii="Arial" w:hAnsi="Arial"/>
      <w:sz w:val="14"/>
      <w:szCs w:val="14"/>
    </w:rPr>
  </w:style>
  <w:style w:type="paragraph" w:styleId="Header">
    <w:name w:val="header"/>
    <w:basedOn w:val="Normal"/>
    <w:link w:val="HeaderChar1"/>
    <w:uiPriority w:val="99"/>
    <w:rsid w:val="004659B9"/>
    <w:pPr>
      <w:spacing w:before="60" w:after="60"/>
    </w:pPr>
    <w:rPr>
      <w:sz w:val="16"/>
      <w:szCs w:val="16"/>
    </w:rPr>
  </w:style>
  <w:style w:type="character" w:customStyle="1" w:styleId="HeaderChar1">
    <w:name w:val="Header Char1"/>
    <w:basedOn w:val="DefaultParagraphFont"/>
    <w:link w:val="Header"/>
    <w:uiPriority w:val="99"/>
    <w:semiHidden/>
    <w:locked/>
    <w:rsid w:val="00C253D1"/>
    <w:rPr>
      <w:rFonts w:ascii="Calibri" w:hAnsi="Calibri" w:cs="Arial"/>
    </w:rPr>
  </w:style>
  <w:style w:type="paragraph" w:styleId="Footer">
    <w:name w:val="footer"/>
    <w:basedOn w:val="Normal"/>
    <w:link w:val="FooterChar1"/>
    <w:uiPriority w:val="99"/>
    <w:rsid w:val="004659B9"/>
    <w:rPr>
      <w:sz w:val="16"/>
      <w:szCs w:val="16"/>
    </w:rPr>
  </w:style>
  <w:style w:type="character" w:customStyle="1" w:styleId="FooterChar1">
    <w:name w:val="Footer Char1"/>
    <w:basedOn w:val="DefaultParagraphFont"/>
    <w:link w:val="Footer"/>
    <w:uiPriority w:val="99"/>
    <w:semiHidden/>
    <w:locked/>
    <w:rsid w:val="00C253D1"/>
    <w:rPr>
      <w:rFonts w:ascii="Calibri" w:hAnsi="Calibri" w:cs="Arial"/>
    </w:rPr>
  </w:style>
  <w:style w:type="paragraph" w:styleId="BalloonText">
    <w:name w:val="Balloon Text"/>
    <w:basedOn w:val="Normal"/>
    <w:link w:val="BalloonTextChar1"/>
    <w:uiPriority w:val="99"/>
    <w:rsid w:val="004659B9"/>
    <w:rPr>
      <w:rFonts w:ascii="Tahoma" w:hAnsi="Tahoma"/>
      <w:sz w:val="16"/>
      <w:szCs w:val="16"/>
    </w:rPr>
  </w:style>
  <w:style w:type="character" w:customStyle="1" w:styleId="BalloonTextChar1">
    <w:name w:val="Balloon Text Char1"/>
    <w:basedOn w:val="DefaultParagraphFont"/>
    <w:link w:val="BalloonText"/>
    <w:uiPriority w:val="99"/>
    <w:semiHidden/>
    <w:locked/>
    <w:rsid w:val="00C253D1"/>
    <w:rPr>
      <w:rFonts w:cs="Arial"/>
      <w:sz w:val="2"/>
    </w:rPr>
  </w:style>
  <w:style w:type="paragraph" w:styleId="ListBullet">
    <w:name w:val="List Bullet"/>
    <w:basedOn w:val="Normal"/>
    <w:uiPriority w:val="99"/>
    <w:rsid w:val="004659B9"/>
    <w:pPr>
      <w:spacing w:before="60" w:after="60"/>
    </w:pPr>
    <w:rPr>
      <w:rFonts w:ascii="Tahoma" w:hAnsi="Tahoma" w:cs="Tahoma"/>
      <w:bCs/>
      <w:iCs/>
      <w:color w:val="000000"/>
    </w:rPr>
  </w:style>
  <w:style w:type="paragraph" w:customStyle="1" w:styleId="Style1">
    <w:name w:val="Style1"/>
    <w:basedOn w:val="Normal"/>
    <w:uiPriority w:val="99"/>
    <w:rsid w:val="004659B9"/>
  </w:style>
  <w:style w:type="paragraph" w:styleId="HTMLPreformatted">
    <w:name w:val="HTML Preformatted"/>
    <w:basedOn w:val="Normal"/>
    <w:link w:val="HTMLPreformattedChar1"/>
    <w:uiPriority w:val="99"/>
    <w:rsid w:val="004659B9"/>
    <w:pPr>
      <w:spacing w:before="0" w:after="0"/>
      <w:ind w:left="0"/>
    </w:pPr>
    <w:rPr>
      <w:rFonts w:ascii="Courier New" w:hAnsi="Courier New" w:cs="Courier New"/>
      <w:sz w:val="20"/>
      <w:szCs w:val="20"/>
    </w:rPr>
  </w:style>
  <w:style w:type="character" w:customStyle="1" w:styleId="HTMLPreformattedChar1">
    <w:name w:val="HTML Preformatted Char1"/>
    <w:basedOn w:val="DefaultParagraphFont"/>
    <w:link w:val="HTMLPreformatted"/>
    <w:uiPriority w:val="99"/>
    <w:semiHidden/>
    <w:locked/>
    <w:rsid w:val="00C253D1"/>
    <w:rPr>
      <w:rFonts w:ascii="Courier New" w:hAnsi="Courier New" w:cs="Courier New"/>
      <w:sz w:val="20"/>
      <w:szCs w:val="20"/>
    </w:rPr>
  </w:style>
  <w:style w:type="paragraph" w:styleId="CommentText">
    <w:name w:val="annotation text"/>
    <w:basedOn w:val="Normal"/>
    <w:link w:val="CommentTextChar1"/>
    <w:uiPriority w:val="99"/>
    <w:rsid w:val="004659B9"/>
    <w:rPr>
      <w:sz w:val="20"/>
      <w:szCs w:val="20"/>
    </w:rPr>
  </w:style>
  <w:style w:type="character" w:customStyle="1" w:styleId="CommentTextChar1">
    <w:name w:val="Comment Text Char1"/>
    <w:basedOn w:val="DefaultParagraphFont"/>
    <w:link w:val="CommentText"/>
    <w:uiPriority w:val="99"/>
    <w:semiHidden/>
    <w:locked/>
    <w:rsid w:val="00C253D1"/>
    <w:rPr>
      <w:rFonts w:ascii="Calibri" w:hAnsi="Calibri" w:cs="Arial"/>
      <w:sz w:val="20"/>
      <w:szCs w:val="20"/>
    </w:rPr>
  </w:style>
  <w:style w:type="paragraph" w:styleId="CommentSubject">
    <w:name w:val="annotation subject"/>
    <w:basedOn w:val="CommentText"/>
    <w:next w:val="CommentText"/>
    <w:link w:val="CommentSubjectChar1"/>
    <w:uiPriority w:val="99"/>
    <w:rsid w:val="004659B9"/>
    <w:rPr>
      <w:b/>
      <w:bCs/>
    </w:rPr>
  </w:style>
  <w:style w:type="character" w:customStyle="1" w:styleId="CommentSubjectChar1">
    <w:name w:val="Comment Subject Char1"/>
    <w:basedOn w:val="CommentTextChar1"/>
    <w:link w:val="CommentSubject"/>
    <w:uiPriority w:val="99"/>
    <w:semiHidden/>
    <w:locked/>
    <w:rsid w:val="00C253D1"/>
    <w:rPr>
      <w:b/>
      <w:bCs/>
    </w:rPr>
  </w:style>
  <w:style w:type="paragraph" w:styleId="DocumentMap">
    <w:name w:val="Document Map"/>
    <w:basedOn w:val="Normal"/>
    <w:link w:val="DocumentMapChar1"/>
    <w:uiPriority w:val="99"/>
    <w:rsid w:val="004659B9"/>
    <w:pPr>
      <w:shd w:val="clear" w:color="auto" w:fill="000080"/>
    </w:pPr>
    <w:rPr>
      <w:rFonts w:ascii="Tahoma" w:hAnsi="Tahoma" w:cs="Tahoma"/>
      <w:sz w:val="20"/>
      <w:szCs w:val="20"/>
    </w:rPr>
  </w:style>
  <w:style w:type="character" w:customStyle="1" w:styleId="DocumentMapChar1">
    <w:name w:val="Document Map Char1"/>
    <w:basedOn w:val="DefaultParagraphFont"/>
    <w:link w:val="DocumentMap"/>
    <w:uiPriority w:val="99"/>
    <w:semiHidden/>
    <w:locked/>
    <w:rsid w:val="00C253D1"/>
    <w:rPr>
      <w:rFonts w:cs="Times New Roman"/>
      <w:sz w:val="2"/>
    </w:rPr>
  </w:style>
  <w:style w:type="paragraph" w:customStyle="1" w:styleId="TableContents">
    <w:name w:val="Table Contents"/>
    <w:basedOn w:val="Normal"/>
    <w:uiPriority w:val="99"/>
    <w:rsid w:val="004659B9"/>
    <w:pPr>
      <w:suppressLineNumbers/>
      <w:spacing w:before="0" w:after="0"/>
      <w:ind w:left="0"/>
    </w:pPr>
    <w:rPr>
      <w:rFonts w:ascii="Nimbus Roman No9 L" w:hAnsi="Nimbus Roman No9 L" w:cs="Times New Roman"/>
      <w:kern w:val="1"/>
      <w:sz w:val="24"/>
      <w:szCs w:val="24"/>
    </w:rPr>
  </w:style>
  <w:style w:type="paragraph" w:customStyle="1" w:styleId="TableHeading">
    <w:name w:val="Table Heading"/>
    <w:basedOn w:val="TableContents"/>
    <w:uiPriority w:val="99"/>
    <w:rsid w:val="004659B9"/>
    <w:pPr>
      <w:jc w:val="center"/>
    </w:pPr>
    <w:rPr>
      <w:b/>
      <w:bCs/>
    </w:rPr>
  </w:style>
  <w:style w:type="paragraph" w:customStyle="1" w:styleId="BulletDash">
    <w:name w:val="BulletDash"/>
    <w:uiPriority w:val="99"/>
    <w:rsid w:val="004659B9"/>
    <w:pPr>
      <w:widowControl w:val="0"/>
      <w:numPr>
        <w:numId w:val="2"/>
      </w:numPr>
      <w:tabs>
        <w:tab w:val="clear" w:pos="360"/>
        <w:tab w:val="num" w:pos="720"/>
      </w:tabs>
      <w:suppressAutoHyphens/>
      <w:spacing w:before="40"/>
      <w:ind w:left="720"/>
    </w:pPr>
    <w:rPr>
      <w:rFonts w:ascii="Arial" w:hAnsi="Arial"/>
      <w:sz w:val="24"/>
      <w:szCs w:val="24"/>
    </w:rPr>
  </w:style>
  <w:style w:type="paragraph" w:styleId="NormalWeb">
    <w:name w:val="Normal (Web)"/>
    <w:basedOn w:val="Normal"/>
    <w:uiPriority w:val="99"/>
    <w:rsid w:val="004659B9"/>
    <w:pPr>
      <w:suppressAutoHyphens w:val="0"/>
      <w:spacing w:before="280" w:after="280"/>
      <w:ind w:left="0"/>
    </w:pPr>
    <w:rPr>
      <w:rFonts w:ascii="Times New Roman" w:hAnsi="Times New Roman" w:cs="Times New Roman"/>
      <w:sz w:val="24"/>
      <w:szCs w:val="24"/>
    </w:rPr>
  </w:style>
  <w:style w:type="paragraph" w:customStyle="1" w:styleId="SecondLevel">
    <w:name w:val="Second Level"/>
    <w:basedOn w:val="Normal"/>
    <w:uiPriority w:val="99"/>
    <w:rsid w:val="004659B9"/>
    <w:pPr>
      <w:spacing w:before="240"/>
      <w:ind w:left="0"/>
    </w:pPr>
    <w:rPr>
      <w:rFonts w:ascii="Arial" w:hAnsi="Arial"/>
      <w:b/>
      <w:sz w:val="18"/>
      <w:szCs w:val="18"/>
    </w:rPr>
  </w:style>
  <w:style w:type="paragraph" w:customStyle="1" w:styleId="ThirdLevel">
    <w:name w:val="Third Level"/>
    <w:basedOn w:val="Normal"/>
    <w:uiPriority w:val="99"/>
    <w:rsid w:val="004659B9"/>
    <w:pPr>
      <w:spacing w:before="240"/>
      <w:ind w:left="0"/>
    </w:pPr>
    <w:rPr>
      <w:rFonts w:ascii="Arial" w:hAnsi="Arial"/>
      <w:sz w:val="18"/>
      <w:szCs w:val="18"/>
      <w:u w:val="single"/>
    </w:rPr>
  </w:style>
  <w:style w:type="paragraph" w:customStyle="1" w:styleId="TextIndent">
    <w:name w:val="Text Indent"/>
    <w:basedOn w:val="Normal"/>
    <w:uiPriority w:val="99"/>
    <w:rsid w:val="004659B9"/>
    <w:pPr>
      <w:spacing w:before="0" w:after="0" w:line="288" w:lineRule="auto"/>
      <w:ind w:left="720"/>
    </w:pPr>
    <w:rPr>
      <w:rFonts w:ascii="Arial" w:hAnsi="Arial" w:cs="Times"/>
      <w:sz w:val="18"/>
      <w:szCs w:val="20"/>
    </w:rPr>
  </w:style>
  <w:style w:type="paragraph" w:customStyle="1" w:styleId="Numbering">
    <w:name w:val="Numbering"/>
    <w:basedOn w:val="Normal"/>
    <w:uiPriority w:val="99"/>
    <w:rsid w:val="004659B9"/>
    <w:pPr>
      <w:numPr>
        <w:numId w:val="3"/>
      </w:numPr>
      <w:spacing w:before="40" w:after="40" w:line="264" w:lineRule="auto"/>
    </w:pPr>
    <w:rPr>
      <w:rFonts w:ascii="Arial" w:hAnsi="Arial"/>
      <w:sz w:val="18"/>
      <w:szCs w:val="18"/>
    </w:rPr>
  </w:style>
  <w:style w:type="paragraph" w:customStyle="1" w:styleId="IGGreen2">
    <w:name w:val="IG Green2"/>
    <w:basedOn w:val="Normal"/>
    <w:uiPriority w:val="99"/>
    <w:rsid w:val="004659B9"/>
    <w:pPr>
      <w:spacing w:before="0" w:line="264" w:lineRule="auto"/>
      <w:ind w:left="720"/>
    </w:pPr>
    <w:rPr>
      <w:rFonts w:ascii="Arial" w:hAnsi="Arial"/>
      <w:b/>
      <w:color w:val="008000"/>
      <w:sz w:val="18"/>
      <w:szCs w:val="18"/>
    </w:rPr>
  </w:style>
  <w:style w:type="paragraph" w:customStyle="1" w:styleId="TextBullet">
    <w:name w:val="TextBullet"/>
    <w:basedOn w:val="Text"/>
    <w:autoRedefine/>
    <w:uiPriority w:val="99"/>
    <w:rsid w:val="004659B9"/>
    <w:pPr>
      <w:spacing w:before="0" w:after="0"/>
    </w:pPr>
    <w:rPr>
      <w:lang w:eastAsia="ar-SA"/>
    </w:rPr>
  </w:style>
  <w:style w:type="paragraph" w:customStyle="1" w:styleId="SecondTitle">
    <w:name w:val="SecondTitle"/>
    <w:basedOn w:val="Normal"/>
    <w:autoRedefine/>
    <w:uiPriority w:val="99"/>
    <w:rsid w:val="004659B9"/>
    <w:pPr>
      <w:widowControl/>
      <w:suppressAutoHyphens w:val="0"/>
      <w:spacing w:before="240"/>
      <w:ind w:left="0"/>
    </w:pPr>
    <w:rPr>
      <w:rFonts w:ascii="Arial" w:hAnsi="Arial" w:cs="Times New Roman"/>
      <w:b/>
      <w:sz w:val="20"/>
      <w:szCs w:val="20"/>
    </w:rPr>
  </w:style>
  <w:style w:type="paragraph" w:customStyle="1" w:styleId="Section">
    <w:name w:val="Section"/>
    <w:basedOn w:val="Normal"/>
    <w:autoRedefine/>
    <w:uiPriority w:val="99"/>
    <w:rsid w:val="004659B9"/>
    <w:pPr>
      <w:widowControl/>
      <w:pBdr>
        <w:bottom w:val="single" w:sz="4" w:space="1" w:color="auto"/>
      </w:pBdr>
      <w:suppressAutoHyphens w:val="0"/>
      <w:spacing w:before="240"/>
      <w:ind w:left="0"/>
    </w:pPr>
    <w:rPr>
      <w:rFonts w:ascii="Arial" w:hAnsi="Arial" w:cs="Times New Roman"/>
      <w:b/>
      <w:sz w:val="20"/>
    </w:rPr>
  </w:style>
  <w:style w:type="paragraph" w:customStyle="1" w:styleId="TextCommand">
    <w:name w:val="TextCommand"/>
    <w:basedOn w:val="BodyText"/>
    <w:autoRedefine/>
    <w:uiPriority w:val="99"/>
    <w:rsid w:val="004659B9"/>
    <w:rPr>
      <w:rFonts w:ascii="Arial" w:hAnsi="Arial"/>
      <w:b/>
      <w:sz w:val="18"/>
      <w:szCs w:val="18"/>
    </w:rPr>
  </w:style>
  <w:style w:type="paragraph" w:customStyle="1" w:styleId="NumberIndentText">
    <w:name w:val="NumberIndentText"/>
    <w:autoRedefine/>
    <w:uiPriority w:val="99"/>
    <w:rsid w:val="004659B9"/>
    <w:pPr>
      <w:spacing w:before="120" w:after="120"/>
      <w:ind w:left="720"/>
    </w:pPr>
    <w:rPr>
      <w:rFonts w:ascii="Arial" w:hAnsi="Arial" w:cs="Arial"/>
      <w:b/>
      <w:sz w:val="18"/>
      <w:szCs w:val="18"/>
    </w:rPr>
  </w:style>
  <w:style w:type="paragraph" w:customStyle="1" w:styleId="TextBullet2">
    <w:name w:val="TextBullet2"/>
    <w:basedOn w:val="Normal"/>
    <w:autoRedefine/>
    <w:uiPriority w:val="99"/>
    <w:rsid w:val="004659B9"/>
    <w:pPr>
      <w:numPr>
        <w:numId w:val="4"/>
      </w:numPr>
      <w:tabs>
        <w:tab w:val="left" w:pos="1440"/>
      </w:tabs>
      <w:spacing w:before="0" w:after="0" w:line="288" w:lineRule="auto"/>
    </w:pPr>
    <w:rPr>
      <w:rFonts w:ascii="Arial" w:hAnsi="Arial"/>
      <w:sz w:val="20"/>
      <w:szCs w:val="20"/>
    </w:rPr>
  </w:style>
  <w:style w:type="paragraph" w:customStyle="1" w:styleId="ThirdTitle">
    <w:name w:val="ThirdTitle"/>
    <w:basedOn w:val="Normal"/>
    <w:autoRedefine/>
    <w:uiPriority w:val="99"/>
    <w:rsid w:val="004659B9"/>
    <w:pPr>
      <w:widowControl/>
      <w:suppressAutoHyphens w:val="0"/>
      <w:ind w:left="0"/>
    </w:pPr>
    <w:rPr>
      <w:rFonts w:ascii="Arial" w:hAnsi="Arial" w:cs="Times New Roman"/>
      <w:i/>
      <w:sz w:val="20"/>
      <w:szCs w:val="20"/>
    </w:rPr>
  </w:style>
  <w:style w:type="paragraph" w:customStyle="1" w:styleId="TextBulletIndent">
    <w:name w:val="TextBulletIndent"/>
    <w:basedOn w:val="Normal"/>
    <w:autoRedefine/>
    <w:uiPriority w:val="99"/>
    <w:rsid w:val="004659B9"/>
    <w:pPr>
      <w:spacing w:before="0" w:after="0" w:line="288" w:lineRule="auto"/>
      <w:ind w:left="720"/>
    </w:pPr>
    <w:rPr>
      <w:rFonts w:ascii="Arial" w:hAnsi="Arial"/>
      <w:sz w:val="18"/>
      <w:szCs w:val="18"/>
    </w:rPr>
  </w:style>
  <w:style w:type="character" w:styleId="PageNumber">
    <w:name w:val="page number"/>
    <w:basedOn w:val="DefaultParagraphFont"/>
    <w:uiPriority w:val="99"/>
    <w:rsid w:val="004659B9"/>
    <w:rPr>
      <w:rFonts w:cs="Times New Roman"/>
    </w:rPr>
  </w:style>
  <w:style w:type="table" w:styleId="TableGrid">
    <w:name w:val="Table Grid"/>
    <w:basedOn w:val="TableNormal"/>
    <w:uiPriority w:val="99"/>
    <w:rsid w:val="004659B9"/>
    <w:pPr>
      <w:widowControl w:val="0"/>
      <w:suppressAutoHyphens/>
      <w:spacing w:before="120" w:after="120"/>
      <w:ind w:left="36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Char1">
    <w:name w:val="Text Char1"/>
    <w:basedOn w:val="DefaultParagraphFont"/>
    <w:link w:val="Text"/>
    <w:uiPriority w:val="99"/>
    <w:locked/>
    <w:rsid w:val="008C3014"/>
    <w:rPr>
      <w:rFonts w:ascii="Arial" w:hAnsi="Arial" w:cs="Arial"/>
      <w:b/>
      <w:sz w:val="18"/>
      <w:szCs w:val="18"/>
    </w:rPr>
  </w:style>
  <w:style w:type="paragraph" w:styleId="ListParagraph">
    <w:name w:val="List Paragraph"/>
    <w:basedOn w:val="Normal"/>
    <w:uiPriority w:val="34"/>
    <w:qFormat/>
    <w:rsid w:val="0045699A"/>
    <w:pPr>
      <w:ind w:left="720"/>
      <w:contextualSpacing/>
    </w:pPr>
  </w:style>
</w:styles>
</file>

<file path=word/webSettings.xml><?xml version="1.0" encoding="utf-8"?>
<w:webSettings xmlns:r="http://schemas.openxmlformats.org/officeDocument/2006/relationships" xmlns:w="http://schemas.openxmlformats.org/wordprocessingml/2006/main">
  <w:divs>
    <w:div w:id="223225637">
      <w:marLeft w:val="0"/>
      <w:marRight w:val="0"/>
      <w:marTop w:val="0"/>
      <w:marBottom w:val="0"/>
      <w:divBdr>
        <w:top w:val="none" w:sz="0" w:space="0" w:color="auto"/>
        <w:left w:val="none" w:sz="0" w:space="0" w:color="auto"/>
        <w:bottom w:val="none" w:sz="0" w:space="0" w:color="auto"/>
        <w:right w:val="none" w:sz="0" w:space="0" w:color="auto"/>
      </w:divBdr>
    </w:div>
    <w:div w:id="223225638">
      <w:marLeft w:val="0"/>
      <w:marRight w:val="0"/>
      <w:marTop w:val="0"/>
      <w:marBottom w:val="0"/>
      <w:divBdr>
        <w:top w:val="none" w:sz="0" w:space="0" w:color="auto"/>
        <w:left w:val="none" w:sz="0" w:space="0" w:color="auto"/>
        <w:bottom w:val="none" w:sz="0" w:space="0" w:color="auto"/>
        <w:right w:val="none" w:sz="0" w:space="0" w:color="auto"/>
      </w:divBdr>
    </w:div>
    <w:div w:id="223225639">
      <w:marLeft w:val="0"/>
      <w:marRight w:val="0"/>
      <w:marTop w:val="0"/>
      <w:marBottom w:val="0"/>
      <w:divBdr>
        <w:top w:val="none" w:sz="0" w:space="0" w:color="auto"/>
        <w:left w:val="none" w:sz="0" w:space="0" w:color="auto"/>
        <w:bottom w:val="none" w:sz="0" w:space="0" w:color="auto"/>
        <w:right w:val="none" w:sz="0" w:space="0" w:color="auto"/>
      </w:divBdr>
    </w:div>
    <w:div w:id="223225640">
      <w:marLeft w:val="0"/>
      <w:marRight w:val="0"/>
      <w:marTop w:val="0"/>
      <w:marBottom w:val="0"/>
      <w:divBdr>
        <w:top w:val="none" w:sz="0" w:space="0" w:color="auto"/>
        <w:left w:val="none" w:sz="0" w:space="0" w:color="auto"/>
        <w:bottom w:val="none" w:sz="0" w:space="0" w:color="auto"/>
        <w:right w:val="none" w:sz="0" w:space="0" w:color="auto"/>
      </w:divBdr>
    </w:div>
    <w:div w:id="223225641">
      <w:marLeft w:val="0"/>
      <w:marRight w:val="0"/>
      <w:marTop w:val="0"/>
      <w:marBottom w:val="0"/>
      <w:divBdr>
        <w:top w:val="none" w:sz="0" w:space="0" w:color="auto"/>
        <w:left w:val="none" w:sz="0" w:space="0" w:color="auto"/>
        <w:bottom w:val="none" w:sz="0" w:space="0" w:color="auto"/>
        <w:right w:val="none" w:sz="0" w:space="0" w:color="auto"/>
      </w:divBdr>
    </w:div>
    <w:div w:id="223225642">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archive.groundworkopensource.com/groundwork-opensource/"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nagios.org/development/history/core-3x" TargetMode="External"/><Relationship Id="rId8" Type="http://schemas.openxmlformats.org/officeDocument/2006/relationships/hyperlink" Target="https://support.groundworkopensource.com" TargetMode="External"/><Relationship Id="rId9" Type="http://schemas.openxmlformats.org/officeDocument/2006/relationships/hyperlink" Target="http://www.gwos.com/exchange" TargetMode="External"/><Relationship Id="rId10" Type="http://schemas.openxmlformats.org/officeDocument/2006/relationships/hyperlink" Target="ftp://archive.groundworkopensource.com/pub/groundwork-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4412</Words>
  <Characters>25151</Characters>
  <Application>Microsoft Macintosh Word</Application>
  <DocSecurity>0</DocSecurity>
  <Lines>209</Lines>
  <Paragraphs>50</Paragraphs>
  <ScaleCrop>false</ScaleCrop>
  <Company>GroundWork Open Source</Company>
  <LinksUpToDate>false</LinksUpToDate>
  <CharactersWithSpaces>30887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2004-2008 GroundWork Open Source, Inc</dc:title>
  <dc:subject/>
  <dc:creator>Richard Barry-Smith</dc:creator>
  <cp:keywords/>
  <dc:description/>
  <cp:lastModifiedBy>Simon Bennett</cp:lastModifiedBy>
  <cp:revision>4</cp:revision>
  <cp:lastPrinted>2010-01-16T01:54:00Z</cp:lastPrinted>
  <dcterms:created xsi:type="dcterms:W3CDTF">2010-01-16T01:26:00Z</dcterms:created>
  <dcterms:modified xsi:type="dcterms:W3CDTF">2010-01-16T01:54:00Z</dcterms:modified>
</cp:coreProperties>
</file>